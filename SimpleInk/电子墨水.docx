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03" w:rsidRDefault="00F66BA0" w:rsidP="00990F2A">
      <w:pPr>
        <w:pStyle w:val="Heading1"/>
        <w:jc w:val="center"/>
      </w:pPr>
      <w:bookmarkStart w:id="0" w:name="_GoBack"/>
      <w:ins w:id="1" w:author="Xinyu Liu" w:date="2015-10-09T16:23:00Z">
        <w:r>
          <w:rPr>
            <w:rFonts w:hint="eastAsia"/>
          </w:rPr>
          <w:t>电子墨水（</w:t>
        </w:r>
        <w:r>
          <w:rPr>
            <w:rFonts w:hint="eastAsia"/>
          </w:rPr>
          <w:t>D</w:t>
        </w:r>
        <w:r>
          <w:t xml:space="preserve">igital </w:t>
        </w:r>
      </w:ins>
      <w:r w:rsidR="00990F2A">
        <w:t>Ink</w:t>
      </w:r>
      <w:ins w:id="2" w:author="Xinyu Liu" w:date="2015-10-09T16:23:00Z">
        <w:r>
          <w:rPr>
            <w:rFonts w:hint="eastAsia"/>
          </w:rPr>
          <w:t>）</w:t>
        </w:r>
      </w:ins>
      <w:r w:rsidR="00990F2A">
        <w:t xml:space="preserve"> </w:t>
      </w:r>
      <w:r w:rsidR="00990F2A">
        <w:rPr>
          <w:rFonts w:hint="eastAsia"/>
        </w:rPr>
        <w:t>绘图板应用</w:t>
      </w:r>
    </w:p>
    <w:p w:rsidR="00496311" w:rsidRDefault="00496311" w:rsidP="00496311">
      <w:pPr>
        <w:pStyle w:val="Heading2"/>
      </w:pPr>
      <w:r>
        <w:t>概述</w:t>
      </w:r>
    </w:p>
    <w:p w:rsidR="00473649" w:rsidDel="00B07520" w:rsidRDefault="00222A83" w:rsidP="005D791A">
      <w:pPr>
        <w:spacing w:line="360" w:lineRule="auto"/>
        <w:rPr>
          <w:ins w:id="3" w:author="Xinyu Liu" w:date="2015-10-09T16:26:00Z"/>
          <w:del w:id="4" w:author="Bo Wang (Ruan Tong Dong Li Xin Xi)" w:date="2015-11-20T17:41:00Z"/>
          <w:rFonts w:asciiTheme="minorEastAsia" w:hAnsiTheme="minorEastAsia"/>
        </w:rPr>
      </w:pPr>
      <w:del w:id="5" w:author="Bo Wang (Ruan Tong Dong Li Xin Xi)" w:date="2015-11-20T17:41:00Z">
        <w:r w:rsidRPr="005D791A" w:rsidDel="00B07520">
          <w:rPr>
            <w:rFonts w:asciiTheme="minorEastAsia" w:hAnsiTheme="minorEastAsia"/>
          </w:rPr>
          <w:delText>Windows 10</w:delText>
        </w:r>
        <w:r w:rsidRPr="005D791A" w:rsidDel="00B07520">
          <w:rPr>
            <w:rFonts w:asciiTheme="minorEastAsia" w:hAnsiTheme="minorEastAsia" w:hint="eastAsia"/>
          </w:rPr>
          <w:delText>为开发者提供了制作画板应用的</w:delText>
        </w:r>
        <w:r w:rsidRPr="005D791A" w:rsidDel="00B07520">
          <w:rPr>
            <w:rFonts w:asciiTheme="minorEastAsia" w:hAnsiTheme="minorEastAsia"/>
          </w:rPr>
          <w:delText>API,</w:delText>
        </w:r>
      </w:del>
      <w:ins w:id="6" w:author="Xinyu Liu" w:date="2015-10-09T16:26:00Z">
        <w:del w:id="7" w:author="Bo Wang (Ruan Tong Dong Li Xin Xi)" w:date="2015-11-20T17:41:00Z">
          <w:r w:rsidR="00F66BA0" w:rsidDel="00B07520">
            <w:rPr>
              <w:rFonts w:asciiTheme="minorEastAsia" w:hAnsiTheme="minorEastAsia"/>
            </w:rPr>
            <w:delText xml:space="preserve"> </w:delText>
          </w:r>
        </w:del>
      </w:ins>
      <w:del w:id="8" w:author="Bo Wang (Ruan Tong Dong Li Xin Xi)" w:date="2015-11-20T17:41:00Z">
        <w:r w:rsidRPr="005D791A" w:rsidDel="00B07520">
          <w:rPr>
            <w:rFonts w:asciiTheme="minorEastAsia" w:hAnsiTheme="minorEastAsia" w:hint="eastAsia"/>
          </w:rPr>
          <w:delText>开发人员可以通过这些基础的API构建画板类别的应用</w:delText>
        </w:r>
        <w:r w:rsidR="00BC7F3E" w:rsidRPr="005D791A" w:rsidDel="00B07520">
          <w:rPr>
            <w:rFonts w:asciiTheme="minorEastAsia" w:hAnsiTheme="minorEastAsia" w:hint="eastAsia"/>
          </w:rPr>
          <w:delText>程序</w:delText>
        </w:r>
        <w:r w:rsidRPr="005D791A" w:rsidDel="00B07520">
          <w:rPr>
            <w:rFonts w:asciiTheme="minorEastAsia" w:hAnsiTheme="minorEastAsia" w:hint="eastAsia"/>
          </w:rPr>
          <w:delText>。</w:delText>
        </w:r>
        <w:r w:rsidR="006F0CBC" w:rsidRPr="005D791A" w:rsidDel="00B07520">
          <w:rPr>
            <w:rFonts w:asciiTheme="minorEastAsia" w:hAnsiTheme="minorEastAsia" w:hint="eastAsia"/>
          </w:rPr>
          <w:delText>用户可以通过触笔、手指来完成绘图，并且可以设置画笔粗细、画笔颜色等丰富的绘图资源来完成创作。</w:delText>
        </w:r>
        <w:r w:rsidR="00BC7F3E" w:rsidRPr="005D791A" w:rsidDel="00B07520">
          <w:rPr>
            <w:rFonts w:asciiTheme="minorEastAsia" w:hAnsiTheme="minorEastAsia" w:hint="eastAsia"/>
          </w:rPr>
          <w:delText>利用微软提供的远程通信接口，开发人员可以很容易的构建远程分布式应用，来为用户提供多人绘图的功能。</w:delText>
        </w:r>
      </w:del>
    </w:p>
    <w:p w:rsidR="00F66BA0" w:rsidRPr="005D791A" w:rsidRDefault="00F66BA0" w:rsidP="005D791A">
      <w:pPr>
        <w:spacing w:line="360" w:lineRule="auto"/>
        <w:rPr>
          <w:rFonts w:asciiTheme="minorEastAsia" w:hAnsiTheme="minorEastAsia"/>
        </w:rPr>
      </w:pPr>
      <w:ins w:id="9" w:author="Xinyu Liu" w:date="2015-10-09T16:29:00Z">
        <w:r>
          <w:rPr>
            <w:rFonts w:asciiTheme="minorEastAsia" w:hAnsiTheme="minorEastAsia" w:hint="eastAsia"/>
          </w:rPr>
          <w:t>在</w:t>
        </w:r>
      </w:ins>
      <w:ins w:id="10" w:author="Xinyu Liu" w:date="2015-10-09T16:26:00Z">
        <w:r>
          <w:rPr>
            <w:rFonts w:asciiTheme="minorEastAsia" w:hAnsiTheme="minorEastAsia"/>
          </w:rPr>
          <w:t>Windows 10</w:t>
        </w:r>
      </w:ins>
      <w:ins w:id="11" w:author="Xinyu Liu" w:date="2015-10-09T16:29:00Z">
        <w:r>
          <w:rPr>
            <w:rFonts w:asciiTheme="minorEastAsia" w:hAnsiTheme="minorEastAsia" w:hint="eastAsia"/>
          </w:rPr>
          <w:t>平台上，用户可以通过触控笔</w:t>
        </w:r>
      </w:ins>
      <w:ins w:id="12" w:author="Xinyu Liu" w:date="2015-10-09T16:34:00Z">
        <w:r w:rsidR="00DC5A22">
          <w:rPr>
            <w:rFonts w:asciiTheme="minorEastAsia" w:hAnsiTheme="minorEastAsia" w:hint="eastAsia"/>
          </w:rPr>
          <w:t>或</w:t>
        </w:r>
      </w:ins>
      <w:ins w:id="13" w:author="Xinyu Liu" w:date="2015-10-09T16:29:00Z">
        <w:r>
          <w:rPr>
            <w:rFonts w:asciiTheme="minorEastAsia" w:hAnsiTheme="minorEastAsia" w:hint="eastAsia"/>
          </w:rPr>
          <w:t>手指这种更加自然的输入</w:t>
        </w:r>
      </w:ins>
      <w:ins w:id="14" w:author="Xinyu Liu" w:date="2015-10-09T16:30:00Z">
        <w:r>
          <w:rPr>
            <w:rFonts w:asciiTheme="minorEastAsia" w:hAnsiTheme="minorEastAsia" w:hint="eastAsia"/>
          </w:rPr>
          <w:t>方式</w:t>
        </w:r>
      </w:ins>
      <w:ins w:id="15" w:author="Xinyu Liu" w:date="2015-10-09T16:32:00Z">
        <w:r w:rsidR="00DC5A22">
          <w:rPr>
            <w:rFonts w:asciiTheme="minorEastAsia" w:hAnsiTheme="minorEastAsia" w:hint="eastAsia"/>
          </w:rPr>
          <w:t>与</w:t>
        </w:r>
      </w:ins>
      <w:ins w:id="16" w:author="Xinyu Liu" w:date="2015-10-09T16:34:00Z">
        <w:r w:rsidR="00DC5A22">
          <w:rPr>
            <w:rFonts w:asciiTheme="minorEastAsia" w:hAnsiTheme="minorEastAsia" w:hint="eastAsia"/>
          </w:rPr>
          <w:t>应用互动</w:t>
        </w:r>
      </w:ins>
      <w:ins w:id="17" w:author="Xinyu Liu" w:date="2015-10-09T16:30:00Z">
        <w:r>
          <w:rPr>
            <w:rFonts w:asciiTheme="minorEastAsia" w:hAnsiTheme="minorEastAsia" w:hint="eastAsia"/>
          </w:rPr>
          <w:t>，</w:t>
        </w:r>
      </w:ins>
      <w:ins w:id="18" w:author="Xinyu Liu" w:date="2015-10-09T16:55:00Z">
        <w:r w:rsidR="00396037">
          <w:rPr>
            <w:rFonts w:asciiTheme="minorEastAsia" w:hAnsiTheme="minorEastAsia" w:hint="eastAsia"/>
          </w:rPr>
          <w:t>实现单人绘图、多人绘图同步、手写笔迹识别等丰富的场景。</w:t>
        </w:r>
      </w:ins>
      <w:ins w:id="19" w:author="Xinyu Liu" w:date="2015-10-09T16:56:00Z">
        <w:r w:rsidR="00396037">
          <w:rPr>
            <w:rFonts w:asciiTheme="minorEastAsia" w:hAnsiTheme="minorEastAsia" w:hint="eastAsia"/>
          </w:rPr>
          <w:t>Windows 10</w:t>
        </w:r>
      </w:ins>
      <w:ins w:id="20" w:author="Xinyu Liu" w:date="2015-10-09T16:26:00Z">
        <w:r>
          <w:rPr>
            <w:rFonts w:asciiTheme="minorEastAsia" w:hAnsiTheme="minorEastAsia" w:hint="eastAsia"/>
          </w:rPr>
          <w:t>为开发者提供了</w:t>
        </w:r>
      </w:ins>
      <w:ins w:id="21" w:author="Xinyu Liu" w:date="2015-10-09T16:56:00Z">
        <w:r w:rsidR="00396037">
          <w:rPr>
            <w:rFonts w:asciiTheme="minorEastAsia" w:hAnsiTheme="minorEastAsia" w:hint="eastAsia"/>
          </w:rPr>
          <w:t>实现这些场景所需要的基础API，可以让用户在应用内</w:t>
        </w:r>
      </w:ins>
      <w:ins w:id="22" w:author="Xinyu Liu" w:date="2015-10-09T16:57:00Z">
        <w:r w:rsidR="00396037">
          <w:rPr>
            <w:rFonts w:asciiTheme="minorEastAsia" w:hAnsiTheme="minorEastAsia" w:hint="eastAsia"/>
          </w:rPr>
          <w:t>设置画笔粗细、笔触颜色、类型，进行笔触编辑，并且可以通过官方提供</w:t>
        </w:r>
      </w:ins>
      <w:ins w:id="23" w:author="Xinyu Liu" w:date="2015-10-09T16:58:00Z">
        <w:r w:rsidR="00396037">
          <w:rPr>
            <w:rFonts w:asciiTheme="minorEastAsia" w:hAnsiTheme="minorEastAsia" w:hint="eastAsia"/>
          </w:rPr>
          <w:t>的远程通信接口，轻松构建远程分布式应用，实现多人绘图、实时同步</w:t>
        </w:r>
      </w:ins>
      <w:ins w:id="24" w:author="Xinyu Liu" w:date="2015-10-09T16:59:00Z">
        <w:r w:rsidR="00396037">
          <w:rPr>
            <w:rFonts w:asciiTheme="minorEastAsia" w:hAnsiTheme="minorEastAsia" w:hint="eastAsia"/>
          </w:rPr>
          <w:t>的功能。</w:t>
        </w:r>
      </w:ins>
    </w:p>
    <w:p w:rsidR="00473649" w:rsidRDefault="00473649" w:rsidP="00473649">
      <w:pPr>
        <w:pStyle w:val="Heading2"/>
      </w:pPr>
      <w:r>
        <w:t>通过示例您将学会</w:t>
      </w:r>
    </w:p>
    <w:p w:rsidR="00053C62" w:rsidRPr="005D791A" w:rsidRDefault="00053C62" w:rsidP="005D791A">
      <w:pPr>
        <w:pStyle w:val="ListParagraph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 w:hint="eastAsia"/>
        </w:rPr>
        <w:t>标准画板</w:t>
      </w:r>
      <w:ins w:id="25" w:author="Xinyu Liu" w:date="2015-10-09T16:59:00Z">
        <w:r w:rsidR="00294FDA">
          <w:rPr>
            <w:rFonts w:asciiTheme="minorEastAsia" w:hAnsiTheme="minorEastAsia" w:hint="eastAsia"/>
          </w:rPr>
          <w:t>：</w:t>
        </w:r>
      </w:ins>
      <w:del w:id="26" w:author="Xinyu Liu" w:date="2015-10-09T16:59:00Z">
        <w:r w:rsidR="000F2302" w:rsidRPr="005D791A" w:rsidDel="00294FDA">
          <w:rPr>
            <w:rFonts w:asciiTheme="minorEastAsia" w:hAnsiTheme="minorEastAsia" w:hint="eastAsia"/>
          </w:rPr>
          <w:delText>。</w:delText>
        </w:r>
      </w:del>
      <w:r w:rsidRPr="005D791A">
        <w:rPr>
          <w:rFonts w:asciiTheme="minorEastAsia" w:hAnsiTheme="minorEastAsia" w:hint="eastAsia"/>
        </w:rPr>
        <w:t>画笔类型、画笔粗细、画笔颜色</w:t>
      </w:r>
      <w:r w:rsidR="00AB496C" w:rsidRPr="005D791A">
        <w:rPr>
          <w:rFonts w:asciiTheme="minorEastAsia" w:hAnsiTheme="minorEastAsia" w:hint="eastAsia"/>
        </w:rPr>
        <w:t>、加载图片及开启/关闭触控模式</w:t>
      </w:r>
      <w:r w:rsidR="000F2302" w:rsidRPr="005D791A">
        <w:rPr>
          <w:rFonts w:asciiTheme="minorEastAsia" w:hAnsiTheme="minorEastAsia" w:hint="eastAsia"/>
        </w:rPr>
        <w:t>的设置。</w:t>
      </w:r>
    </w:p>
    <w:p w:rsidR="00C227CE" w:rsidRPr="005D791A" w:rsidRDefault="00C227CE" w:rsidP="005D791A">
      <w:pPr>
        <w:pStyle w:val="ListParagraph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>手写识别</w:t>
      </w:r>
      <w:ins w:id="27" w:author="Xinyu Liu" w:date="2015-10-09T16:59:00Z">
        <w:r w:rsidR="00294FDA">
          <w:rPr>
            <w:rFonts w:asciiTheme="minorEastAsia" w:hAnsiTheme="minorEastAsia" w:hint="eastAsia"/>
          </w:rPr>
          <w:t>：</w:t>
        </w:r>
      </w:ins>
      <w:del w:id="28" w:author="Xinyu Liu" w:date="2015-10-09T16:59:00Z">
        <w:r w:rsidRPr="005D791A" w:rsidDel="00294FDA">
          <w:rPr>
            <w:rFonts w:asciiTheme="minorEastAsia" w:hAnsiTheme="minorEastAsia" w:hint="eastAsia"/>
          </w:rPr>
          <w:delText>。</w:delText>
        </w:r>
      </w:del>
      <w:r w:rsidRPr="005D791A">
        <w:rPr>
          <w:rFonts w:asciiTheme="minorEastAsia" w:hAnsiTheme="minorEastAsia"/>
        </w:rPr>
        <w:t>文本识别器的构建和手写文字识别</w:t>
      </w:r>
      <w:r w:rsidRPr="005D791A">
        <w:rPr>
          <w:rFonts w:asciiTheme="minorEastAsia" w:hAnsiTheme="minorEastAsia" w:hint="eastAsia"/>
        </w:rPr>
        <w:t>。</w:t>
      </w:r>
    </w:p>
    <w:p w:rsidR="0037388F" w:rsidRPr="005D791A" w:rsidRDefault="0037388F" w:rsidP="005D791A">
      <w:pPr>
        <w:pStyle w:val="ListParagraph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>墨水编辑</w:t>
      </w:r>
      <w:ins w:id="29" w:author="Xinyu Liu" w:date="2015-10-09T16:59:00Z">
        <w:r w:rsidR="00294FDA">
          <w:rPr>
            <w:rFonts w:asciiTheme="minorEastAsia" w:hAnsiTheme="minorEastAsia" w:hint="eastAsia"/>
          </w:rPr>
          <w:t>：</w:t>
        </w:r>
      </w:ins>
      <w:del w:id="30" w:author="Xinyu Liu" w:date="2015-10-09T16:59:00Z">
        <w:r w:rsidRPr="005D791A" w:rsidDel="00294FDA">
          <w:rPr>
            <w:rFonts w:asciiTheme="minorEastAsia" w:hAnsiTheme="minorEastAsia" w:hint="eastAsia"/>
          </w:rPr>
          <w:delText>。</w:delText>
        </w:r>
      </w:del>
      <w:r w:rsidRPr="005D791A">
        <w:rPr>
          <w:rFonts w:asciiTheme="minorEastAsia" w:hAnsiTheme="minorEastAsia"/>
        </w:rPr>
        <w:t>绘图内容的剪切</w:t>
      </w:r>
      <w:r w:rsidRPr="005D791A">
        <w:rPr>
          <w:rFonts w:asciiTheme="minorEastAsia" w:hAnsiTheme="minorEastAsia" w:hint="eastAsia"/>
        </w:rPr>
        <w:t>、</w:t>
      </w:r>
      <w:r w:rsidRPr="005D791A">
        <w:rPr>
          <w:rFonts w:asciiTheme="minorEastAsia" w:hAnsiTheme="minorEastAsia"/>
        </w:rPr>
        <w:t>复制</w:t>
      </w:r>
      <w:r w:rsidRPr="005D791A">
        <w:rPr>
          <w:rFonts w:asciiTheme="minorEastAsia" w:hAnsiTheme="minorEastAsia" w:hint="eastAsia"/>
        </w:rPr>
        <w:t>、</w:t>
      </w:r>
      <w:r w:rsidRPr="005D791A">
        <w:rPr>
          <w:rFonts w:asciiTheme="minorEastAsia" w:hAnsiTheme="minorEastAsia"/>
        </w:rPr>
        <w:t>粘贴</w:t>
      </w:r>
      <w:r w:rsidR="003436FE" w:rsidRPr="005D791A">
        <w:rPr>
          <w:rFonts w:asciiTheme="minorEastAsia" w:hAnsiTheme="minorEastAsia"/>
        </w:rPr>
        <w:t>操作</w:t>
      </w:r>
      <w:r w:rsidRPr="005D791A">
        <w:rPr>
          <w:rFonts w:asciiTheme="minorEastAsia" w:hAnsiTheme="minorEastAsia" w:hint="eastAsia"/>
        </w:rPr>
        <w:t>。</w:t>
      </w:r>
    </w:p>
    <w:p w:rsidR="0037388F" w:rsidRPr="005D791A" w:rsidRDefault="00263DF0" w:rsidP="005D791A">
      <w:pPr>
        <w:pStyle w:val="ListParagraph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>设备间同步</w:t>
      </w:r>
      <w:ins w:id="31" w:author="Xinyu Liu" w:date="2015-10-09T16:59:00Z">
        <w:r w:rsidR="00294FDA">
          <w:rPr>
            <w:rFonts w:asciiTheme="minorEastAsia" w:hAnsiTheme="minorEastAsia" w:hint="eastAsia"/>
          </w:rPr>
          <w:t>：</w:t>
        </w:r>
      </w:ins>
      <w:del w:id="32" w:author="Xinyu Liu" w:date="2015-10-09T16:59:00Z">
        <w:r w:rsidRPr="005D791A" w:rsidDel="00294FDA">
          <w:rPr>
            <w:rFonts w:asciiTheme="minorEastAsia" w:hAnsiTheme="minorEastAsia" w:hint="eastAsia"/>
          </w:rPr>
          <w:delText>。</w:delText>
        </w:r>
      </w:del>
      <w:r w:rsidR="00173305" w:rsidRPr="005D791A">
        <w:rPr>
          <w:rFonts w:asciiTheme="minorEastAsia" w:hAnsiTheme="minorEastAsia"/>
        </w:rPr>
        <w:t>多设备协同绘图</w:t>
      </w:r>
      <w:r w:rsidR="00173305" w:rsidRPr="005D791A">
        <w:rPr>
          <w:rFonts w:asciiTheme="minorEastAsia" w:hAnsiTheme="minorEastAsia" w:hint="eastAsia"/>
        </w:rPr>
        <w:t>。</w:t>
      </w:r>
    </w:p>
    <w:p w:rsidR="00B84292" w:rsidRDefault="006E2A8A" w:rsidP="005D791A">
      <w:pPr>
        <w:pStyle w:val="ListParagraph"/>
        <w:numPr>
          <w:ilvl w:val="0"/>
          <w:numId w:val="1"/>
        </w:numPr>
        <w:spacing w:line="360" w:lineRule="auto"/>
        <w:ind w:hangingChars="200"/>
      </w:pPr>
      <w:r w:rsidRPr="005D791A">
        <w:rPr>
          <w:rFonts w:asciiTheme="minorEastAsia" w:hAnsiTheme="minorEastAsia" w:hint="eastAsia"/>
        </w:rPr>
        <w:t>其他</w:t>
      </w:r>
      <w:ins w:id="33" w:author="Xinyu Liu" w:date="2015-10-09T16:59:00Z">
        <w:r w:rsidR="00294FDA">
          <w:rPr>
            <w:rFonts w:asciiTheme="minorEastAsia" w:hAnsiTheme="minorEastAsia" w:hint="eastAsia"/>
          </w:rPr>
          <w:t>：</w:t>
        </w:r>
      </w:ins>
      <w:del w:id="34" w:author="Xinyu Liu" w:date="2015-10-09T16:59:00Z">
        <w:r w:rsidRPr="005D791A" w:rsidDel="00294FDA">
          <w:rPr>
            <w:rFonts w:asciiTheme="minorEastAsia" w:hAnsiTheme="minorEastAsia" w:hint="eastAsia"/>
          </w:rPr>
          <w:delText>。</w:delText>
        </w:r>
      </w:del>
      <w:r w:rsidRPr="005D791A">
        <w:rPr>
          <w:rFonts w:asciiTheme="minorEastAsia" w:hAnsiTheme="minorEastAsia" w:hint="eastAsia"/>
        </w:rPr>
        <w:t>应用程序多语言支持。</w:t>
      </w:r>
    </w:p>
    <w:p w:rsidR="00D72551" w:rsidRDefault="00C76F96" w:rsidP="0024262A">
      <w:pPr>
        <w:pStyle w:val="Heading2"/>
      </w:pPr>
      <w:r>
        <w:rPr>
          <w:rFonts w:hint="eastAsia"/>
        </w:rPr>
        <w:t>挑战</w:t>
      </w:r>
    </w:p>
    <w:p w:rsidR="005D791A" w:rsidRDefault="0024262A" w:rsidP="005D791A">
      <w:pPr>
        <w:spacing w:line="360" w:lineRule="auto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 xml:space="preserve">我们将使用Visual Studio 2015 </w:t>
      </w:r>
      <w:r w:rsidRPr="005D791A">
        <w:rPr>
          <w:rFonts w:asciiTheme="minorEastAsia" w:hAnsiTheme="minorEastAsia" w:hint="eastAsia"/>
        </w:rPr>
        <w:t>创建一个新的项目</w:t>
      </w:r>
      <w:r w:rsidR="00E73568" w:rsidRPr="005D791A">
        <w:rPr>
          <w:rFonts w:asciiTheme="minorEastAsia" w:hAnsiTheme="minorEastAsia" w:hint="eastAsia"/>
        </w:rPr>
        <w:t>，来学习绘图板相关API</w:t>
      </w:r>
      <w:ins w:id="35" w:author="Xinyu Liu" w:date="2015-10-09T16:59:00Z">
        <w:r w:rsidR="00294FDA">
          <w:rPr>
            <w:rFonts w:asciiTheme="minorEastAsia" w:hAnsiTheme="minorEastAsia" w:hint="eastAsia"/>
          </w:rPr>
          <w:t>的使用方法</w:t>
        </w:r>
      </w:ins>
      <w:r w:rsidRPr="005D791A">
        <w:rPr>
          <w:rFonts w:asciiTheme="minorEastAsia" w:hAnsiTheme="minorEastAsia" w:hint="eastAsia"/>
        </w:rPr>
        <w:t>。</w:t>
      </w:r>
    </w:p>
    <w:p w:rsidR="00C25146" w:rsidRPr="005D791A" w:rsidRDefault="0024262A" w:rsidP="005D791A">
      <w:pPr>
        <w:spacing w:line="360" w:lineRule="auto"/>
        <w:rPr>
          <w:rFonts w:asciiTheme="minorEastAsia" w:hAnsiTheme="minorEastAsia"/>
        </w:rPr>
      </w:pPr>
      <w:r w:rsidRPr="005D791A">
        <w:rPr>
          <w:rFonts w:asciiTheme="minorEastAsia" w:hAnsiTheme="minorEastAsia" w:hint="eastAsia"/>
        </w:rPr>
        <w:t xml:space="preserve">— </w:t>
      </w:r>
      <w:r w:rsidR="000F0078" w:rsidRPr="005D791A">
        <w:rPr>
          <w:rFonts w:asciiTheme="minorEastAsia" w:hAnsiTheme="minorEastAsia" w:hint="eastAsia"/>
        </w:rPr>
        <w:t>从桌面或开始菜单运行</w:t>
      </w:r>
      <w:r w:rsidR="000F0078" w:rsidRPr="005D791A">
        <w:rPr>
          <w:rFonts w:asciiTheme="minorEastAsia" w:hAnsiTheme="minorEastAsia"/>
        </w:rPr>
        <w:t>Visual Studio 2015</w:t>
      </w:r>
      <w:r w:rsidR="000F0078" w:rsidRPr="005D791A">
        <w:rPr>
          <w:rFonts w:asciiTheme="minorEastAsia" w:hAnsiTheme="minorEastAsia" w:hint="eastAsia"/>
        </w:rPr>
        <w:t>。</w:t>
      </w:r>
    </w:p>
    <w:p w:rsidR="00C25146" w:rsidRDefault="00C25146" w:rsidP="00C25146">
      <w:pPr>
        <w:pStyle w:val="Heading2"/>
      </w:pPr>
      <w:r>
        <w:rPr>
          <w:rFonts w:hint="eastAsia"/>
        </w:rPr>
        <w:lastRenderedPageBreak/>
        <w:t>创建新工程</w:t>
      </w:r>
    </w:p>
    <w:p w:rsidR="00483EE6" w:rsidRDefault="0000612D" w:rsidP="007E33D8">
      <w:pPr>
        <w:jc w:val="right"/>
      </w:pPr>
      <w:r>
        <w:rPr>
          <w:noProof/>
        </w:rPr>
        <w:drawing>
          <wp:inline distT="0" distB="0" distL="0" distR="0" wp14:anchorId="54761D64" wp14:editId="2C9E9590">
            <wp:extent cx="5294630" cy="27889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99" cy="28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E6" w:rsidRPr="00DA13A2" w:rsidRDefault="009F4C7E" w:rsidP="00DA13A2">
      <w:pPr>
        <w:spacing w:line="360" w:lineRule="auto"/>
        <w:jc w:val="left"/>
        <w:rPr>
          <w:rFonts w:asciiTheme="minorEastAsia" w:hAnsiTheme="minorEastAsia"/>
        </w:rPr>
      </w:pPr>
      <w:r w:rsidRPr="00DA13A2">
        <w:rPr>
          <w:rFonts w:asciiTheme="minorEastAsia" w:hAnsiTheme="minorEastAsia" w:hint="eastAsia"/>
        </w:rPr>
        <w:t>从所提供的项目模板中选择空白应用（通用</w:t>
      </w:r>
      <w:r w:rsidRPr="00DA13A2">
        <w:rPr>
          <w:rFonts w:asciiTheme="minorEastAsia" w:hAnsiTheme="minorEastAsia"/>
        </w:rPr>
        <w:t>Windows</w:t>
      </w:r>
      <w:r w:rsidRPr="00DA13A2">
        <w:rPr>
          <w:rFonts w:asciiTheme="minorEastAsia" w:hAnsiTheme="minorEastAsia" w:hint="eastAsia"/>
        </w:rPr>
        <w:t>）</w:t>
      </w:r>
      <w:r w:rsidR="007A2FB2" w:rsidRPr="00DA13A2">
        <w:rPr>
          <w:rFonts w:asciiTheme="minorEastAsia" w:hAnsiTheme="minorEastAsia" w:hint="eastAsia"/>
        </w:rPr>
        <w:t>类型项目</w:t>
      </w:r>
      <w:r w:rsidR="006C021E" w:rsidRPr="00DA13A2">
        <w:rPr>
          <w:rFonts w:asciiTheme="minorEastAsia" w:hAnsiTheme="minorEastAsia" w:hint="eastAsia"/>
        </w:rPr>
        <w:t>。</w:t>
      </w:r>
    </w:p>
    <w:p w:rsidR="007E33D8" w:rsidRPr="00DA13A2" w:rsidRDefault="00D259A2" w:rsidP="00DA13A2">
      <w:pPr>
        <w:spacing w:line="360" w:lineRule="auto"/>
        <w:jc w:val="left"/>
        <w:rPr>
          <w:rFonts w:asciiTheme="minorEastAsia" w:hAnsiTheme="minorEastAsia"/>
          <w:b/>
          <w:iCs/>
        </w:rPr>
      </w:pPr>
      <w:r w:rsidRPr="00DA13A2">
        <w:rPr>
          <w:rFonts w:asciiTheme="minorEastAsia" w:hAnsiTheme="minorEastAsia" w:hint="eastAsia"/>
        </w:rPr>
        <w:t>该模板位于已安装</w:t>
      </w:r>
      <w:r w:rsidRPr="00DA13A2">
        <w:rPr>
          <w:rFonts w:asciiTheme="minorEastAsia" w:hAnsiTheme="minorEastAsia"/>
          <w:b/>
          <w:iCs/>
        </w:rPr>
        <w:t>→模板→Visual C</w:t>
      </w:r>
      <w:r w:rsidRPr="00DA13A2">
        <w:rPr>
          <w:rFonts w:asciiTheme="minorEastAsia" w:hAnsiTheme="minorEastAsia" w:hint="eastAsia"/>
          <w:b/>
          <w:iCs/>
        </w:rPr>
        <w:t>#</w:t>
      </w:r>
      <w:r w:rsidRPr="00DA13A2">
        <w:rPr>
          <w:rFonts w:asciiTheme="minorEastAsia" w:hAnsiTheme="minorEastAsia"/>
          <w:b/>
          <w:iCs/>
        </w:rPr>
        <w:t>→Windows→</w:t>
      </w:r>
      <w:r w:rsidRPr="00DA13A2">
        <w:rPr>
          <w:rFonts w:asciiTheme="minorEastAsia" w:hAnsiTheme="minorEastAsia" w:hint="eastAsia"/>
          <w:b/>
          <w:iCs/>
        </w:rPr>
        <w:t>空白应用（通用</w:t>
      </w:r>
      <w:r w:rsidRPr="00DA13A2">
        <w:rPr>
          <w:rFonts w:asciiTheme="minorEastAsia" w:hAnsiTheme="minorEastAsia"/>
          <w:b/>
          <w:iCs/>
        </w:rPr>
        <w:t>Windows</w:t>
      </w:r>
      <w:r w:rsidRPr="00DA13A2">
        <w:rPr>
          <w:rFonts w:asciiTheme="minorEastAsia" w:hAnsiTheme="minorEastAsia" w:hint="eastAsia"/>
          <w:b/>
          <w:iCs/>
        </w:rPr>
        <w:t>）</w:t>
      </w:r>
    </w:p>
    <w:p w:rsidR="00D84AB3" w:rsidRPr="00DA13A2" w:rsidRDefault="00D84AB3" w:rsidP="00DA13A2">
      <w:pPr>
        <w:spacing w:line="360" w:lineRule="auto"/>
        <w:jc w:val="left"/>
        <w:rPr>
          <w:rFonts w:asciiTheme="minorEastAsia" w:hAnsiTheme="minorEastAsia"/>
          <w:iCs/>
        </w:rPr>
      </w:pPr>
      <w:r w:rsidRPr="00DA13A2">
        <w:rPr>
          <w:rFonts w:asciiTheme="minorEastAsia" w:hAnsiTheme="minorEastAsia"/>
          <w:iCs/>
        </w:rPr>
        <w:t>一个空白应用</w:t>
      </w:r>
      <w:r w:rsidRPr="00DA13A2">
        <w:rPr>
          <w:rFonts w:asciiTheme="minorEastAsia" w:hAnsiTheme="minorEastAsia" w:hint="eastAsia"/>
          <w:iCs/>
        </w:rPr>
        <w:t>（通用</w:t>
      </w:r>
      <w:r w:rsidRPr="00DA13A2">
        <w:rPr>
          <w:rFonts w:asciiTheme="minorEastAsia" w:hAnsiTheme="minorEastAsia"/>
          <w:iCs/>
        </w:rPr>
        <w:t>Windows</w:t>
      </w:r>
      <w:r w:rsidRPr="00DA13A2">
        <w:rPr>
          <w:rFonts w:asciiTheme="minorEastAsia" w:hAnsiTheme="minorEastAsia" w:hint="eastAsia"/>
          <w:iCs/>
        </w:rPr>
        <w:t>）是一个最简单的窗口应用程序，它可以运行在多个</w:t>
      </w:r>
      <w:r w:rsidRPr="00DA13A2">
        <w:rPr>
          <w:rFonts w:asciiTheme="minorEastAsia" w:hAnsiTheme="minorEastAsia"/>
          <w:iCs/>
        </w:rPr>
        <w:t>Windows 10</w:t>
      </w:r>
      <w:ins w:id="36" w:author="Xinyu Liu" w:date="2015-10-09T17:04:00Z">
        <w:r w:rsidR="00F34B0F">
          <w:rPr>
            <w:rFonts w:asciiTheme="minorEastAsia" w:hAnsiTheme="minorEastAsia" w:hint="eastAsia"/>
            <w:iCs/>
          </w:rPr>
          <w:t>设备</w:t>
        </w:r>
      </w:ins>
      <w:del w:id="37" w:author="Xinyu Liu" w:date="2015-10-09T17:04:00Z">
        <w:r w:rsidRPr="00DA13A2" w:rsidDel="00F34B0F">
          <w:rPr>
            <w:rFonts w:asciiTheme="minorEastAsia" w:hAnsiTheme="minorEastAsia" w:hint="eastAsia"/>
            <w:iCs/>
          </w:rPr>
          <w:delText>平台</w:delText>
        </w:r>
      </w:del>
      <w:r w:rsidRPr="00DA13A2">
        <w:rPr>
          <w:rFonts w:asciiTheme="minorEastAsia" w:hAnsiTheme="minorEastAsia" w:hint="eastAsia"/>
          <w:iCs/>
        </w:rPr>
        <w:t>上面。</w:t>
      </w:r>
      <w:del w:id="38" w:author="Xinyu Liu" w:date="2015-10-09T17:04:00Z">
        <w:r w:rsidRPr="00DA13A2" w:rsidDel="00F34B0F">
          <w:rPr>
            <w:rFonts w:asciiTheme="minorEastAsia" w:hAnsiTheme="minorEastAsia" w:hint="eastAsia"/>
            <w:iCs/>
          </w:rPr>
          <w:delText>对于这个实验的目的，</w:delText>
        </w:r>
      </w:del>
      <w:r w:rsidRPr="00DA13A2">
        <w:rPr>
          <w:rFonts w:asciiTheme="minorEastAsia" w:hAnsiTheme="minorEastAsia" w:hint="eastAsia"/>
          <w:iCs/>
        </w:rPr>
        <w:t>我们</w:t>
      </w:r>
      <w:ins w:id="39" w:author="Xinyu Liu" w:date="2015-10-09T17:05:00Z">
        <w:r w:rsidR="00F34B0F">
          <w:rPr>
            <w:rFonts w:asciiTheme="minorEastAsia" w:hAnsiTheme="minorEastAsia" w:hint="eastAsia"/>
            <w:iCs/>
          </w:rPr>
          <w:t>把这个</w:t>
        </w:r>
      </w:ins>
      <w:r w:rsidRPr="00DA13A2">
        <w:rPr>
          <w:rFonts w:asciiTheme="minorEastAsia" w:hAnsiTheme="minorEastAsia" w:hint="eastAsia"/>
          <w:iCs/>
        </w:rPr>
        <w:t>项目</w:t>
      </w:r>
      <w:del w:id="40" w:author="Xinyu Liu" w:date="2015-10-09T17:05:00Z">
        <w:r w:rsidRPr="00DA13A2" w:rsidDel="00F34B0F">
          <w:rPr>
            <w:rFonts w:asciiTheme="minorEastAsia" w:hAnsiTheme="minorEastAsia" w:hint="eastAsia"/>
            <w:iCs/>
          </w:rPr>
          <w:delText>名称建议</w:delText>
        </w:r>
      </w:del>
      <w:ins w:id="41" w:author="Xinyu Liu" w:date="2015-10-09T17:05:00Z">
        <w:r w:rsidR="00F34B0F">
          <w:rPr>
            <w:rFonts w:asciiTheme="minorEastAsia" w:hAnsiTheme="minorEastAsia" w:hint="eastAsia"/>
            <w:iCs/>
          </w:rPr>
          <w:t>命名</w:t>
        </w:r>
      </w:ins>
      <w:r w:rsidRPr="00DA13A2">
        <w:rPr>
          <w:rFonts w:asciiTheme="minorEastAsia" w:hAnsiTheme="minorEastAsia" w:hint="eastAsia"/>
          <w:iCs/>
        </w:rPr>
        <w:t>为</w:t>
      </w:r>
      <w:r w:rsidRPr="00DA13A2">
        <w:rPr>
          <w:rFonts w:asciiTheme="minorEastAsia" w:hAnsiTheme="minorEastAsia"/>
          <w:iCs/>
        </w:rPr>
        <w:t>SimpleInk</w:t>
      </w:r>
      <w:r w:rsidRPr="00DA13A2">
        <w:rPr>
          <w:rFonts w:asciiTheme="minorEastAsia" w:hAnsiTheme="minorEastAsia" w:hint="eastAsia"/>
          <w:iCs/>
        </w:rPr>
        <w:t>。</w:t>
      </w:r>
    </w:p>
    <w:p w:rsidR="00412DBA" w:rsidRDefault="00894CE1" w:rsidP="007E33D8">
      <w:pPr>
        <w:jc w:val="left"/>
      </w:pPr>
      <w:r>
        <w:rPr>
          <w:noProof/>
        </w:rPr>
        <w:drawing>
          <wp:inline distT="0" distB="0" distL="0" distR="0" wp14:anchorId="1D1A9060" wp14:editId="6BB467BE">
            <wp:extent cx="5274310" cy="3008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1B" w:rsidRDefault="005D481B" w:rsidP="007E33D8">
      <w:pPr>
        <w:jc w:val="left"/>
      </w:pPr>
    </w:p>
    <w:p w:rsidR="00A06EB3" w:rsidRDefault="00A06EB3" w:rsidP="008B21BF">
      <w:pPr>
        <w:pStyle w:val="Heading2"/>
      </w:pPr>
      <w:r>
        <w:rPr>
          <w:rFonts w:hint="eastAsia"/>
        </w:rPr>
        <w:lastRenderedPageBreak/>
        <w:t>创建</w:t>
      </w:r>
      <w:r>
        <w:t>第一个场景</w:t>
      </w:r>
    </w:p>
    <w:p w:rsidR="00A244FC" w:rsidRDefault="00A244FC" w:rsidP="00961DC9">
      <w:pPr>
        <w:pStyle w:val="Heading3"/>
        <w:rPr>
          <w:sz w:val="28"/>
          <w:szCs w:val="28"/>
        </w:rPr>
      </w:pPr>
      <w:r w:rsidRPr="003651F0">
        <w:rPr>
          <w:sz w:val="28"/>
          <w:szCs w:val="28"/>
        </w:rPr>
        <w:t>场景描述</w:t>
      </w:r>
    </w:p>
    <w:p w:rsidR="00287D3D" w:rsidRPr="0063430E" w:rsidRDefault="00A92676" w:rsidP="0063430E">
      <w:pPr>
        <w:spacing w:line="360" w:lineRule="auto"/>
        <w:rPr>
          <w:rFonts w:asciiTheme="minorEastAsia" w:hAnsiTheme="minorEastAsia"/>
        </w:rPr>
      </w:pPr>
      <w:r w:rsidRPr="0063430E">
        <w:rPr>
          <w:rFonts w:asciiTheme="minorEastAsia" w:hAnsiTheme="minorEastAsia"/>
        </w:rPr>
        <w:t>在这个场景里面</w:t>
      </w:r>
      <w:r w:rsidRPr="0063430E">
        <w:rPr>
          <w:rFonts w:asciiTheme="minorEastAsia" w:hAnsiTheme="minorEastAsia" w:hint="eastAsia"/>
        </w:rPr>
        <w:t>，</w:t>
      </w:r>
      <w:r w:rsidRPr="0063430E">
        <w:rPr>
          <w:rFonts w:asciiTheme="minorEastAsia" w:hAnsiTheme="minorEastAsia"/>
        </w:rPr>
        <w:t>主要演示了如何</w:t>
      </w:r>
      <w:ins w:id="42" w:author="Xinyu Liu" w:date="2015-10-09T17:05:00Z">
        <w:r w:rsidR="001E2576">
          <w:rPr>
            <w:rFonts w:asciiTheme="minorEastAsia" w:hAnsiTheme="minorEastAsia" w:hint="eastAsia"/>
          </w:rPr>
          <w:t>创建</w:t>
        </w:r>
      </w:ins>
      <w:del w:id="43" w:author="Xinyu Liu" w:date="2015-10-09T17:05:00Z">
        <w:r w:rsidRPr="0063430E" w:rsidDel="001E2576">
          <w:rPr>
            <w:rFonts w:asciiTheme="minorEastAsia" w:hAnsiTheme="minorEastAsia"/>
          </w:rPr>
          <w:delText>使用</w:delText>
        </w:r>
      </w:del>
      <w:r w:rsidRPr="0063430E">
        <w:rPr>
          <w:rFonts w:asciiTheme="minorEastAsia" w:hAnsiTheme="minorEastAsia"/>
        </w:rPr>
        <w:t>绘图板</w:t>
      </w:r>
      <w:ins w:id="44" w:author="Xinyu Liu" w:date="2015-10-09T17:05:00Z">
        <w:r w:rsidR="001E2576">
          <w:rPr>
            <w:rFonts w:asciiTheme="minorEastAsia" w:hAnsiTheme="minorEastAsia" w:hint="eastAsia"/>
          </w:rPr>
          <w:t>工具</w:t>
        </w:r>
      </w:ins>
      <w:del w:id="45" w:author="Xinyu Liu" w:date="2015-10-09T17:05:00Z">
        <w:r w:rsidRPr="0063430E" w:rsidDel="001E2576">
          <w:rPr>
            <w:rFonts w:asciiTheme="minorEastAsia" w:hAnsiTheme="minorEastAsia"/>
          </w:rPr>
          <w:delText>画图</w:delText>
        </w:r>
      </w:del>
      <w:ins w:id="46" w:author="Xinyu Liu" w:date="2015-10-09T17:05:00Z">
        <w:r w:rsidR="001E2576">
          <w:rPr>
            <w:rFonts w:asciiTheme="minorEastAsia" w:hAnsiTheme="minorEastAsia" w:hint="eastAsia"/>
          </w:rPr>
          <w:t>。</w:t>
        </w:r>
      </w:ins>
      <w:del w:id="47" w:author="Xinyu Liu" w:date="2015-10-09T17:05:00Z">
        <w:r w:rsidRPr="0063430E" w:rsidDel="001E2576">
          <w:rPr>
            <w:rFonts w:asciiTheme="minorEastAsia" w:hAnsiTheme="minorEastAsia" w:hint="eastAsia"/>
          </w:rPr>
          <w:delText>，</w:delText>
        </w:r>
      </w:del>
      <w:r w:rsidRPr="0063430E">
        <w:rPr>
          <w:rFonts w:asciiTheme="minorEastAsia" w:hAnsiTheme="minorEastAsia"/>
        </w:rPr>
        <w:t>用户可以通过触控笔或</w:t>
      </w:r>
      <w:del w:id="48" w:author="Xinyu Liu" w:date="2015-10-09T17:05:00Z">
        <w:r w:rsidRPr="0063430E" w:rsidDel="001E2576">
          <w:rPr>
            <w:rFonts w:asciiTheme="minorEastAsia" w:hAnsiTheme="minorEastAsia"/>
          </w:rPr>
          <w:delText>按住</w:delText>
        </w:r>
      </w:del>
      <w:r w:rsidRPr="0063430E">
        <w:rPr>
          <w:rFonts w:asciiTheme="minorEastAsia" w:hAnsiTheme="minorEastAsia"/>
        </w:rPr>
        <w:t>鼠标左键在画板上</w:t>
      </w:r>
      <w:ins w:id="49" w:author="Xinyu Liu" w:date="2015-10-09T17:06:00Z">
        <w:r w:rsidR="001E2576">
          <w:rPr>
            <w:rFonts w:asciiTheme="minorEastAsia" w:hAnsiTheme="minorEastAsia" w:hint="eastAsia"/>
          </w:rPr>
          <w:t>进行</w:t>
        </w:r>
      </w:ins>
      <w:r w:rsidRPr="0063430E">
        <w:rPr>
          <w:rFonts w:asciiTheme="minorEastAsia" w:hAnsiTheme="minorEastAsia"/>
        </w:rPr>
        <w:t>创作</w:t>
      </w:r>
      <w:r w:rsidRPr="0063430E">
        <w:rPr>
          <w:rFonts w:asciiTheme="minorEastAsia" w:hAnsiTheme="minorEastAsia" w:hint="eastAsia"/>
        </w:rPr>
        <w:t>。</w:t>
      </w:r>
      <w:r w:rsidRPr="0063430E">
        <w:rPr>
          <w:rFonts w:asciiTheme="minorEastAsia" w:hAnsiTheme="minorEastAsia"/>
        </w:rPr>
        <w:t>同时</w:t>
      </w:r>
      <w:r w:rsidRPr="0063430E">
        <w:rPr>
          <w:rFonts w:asciiTheme="minorEastAsia" w:hAnsiTheme="minorEastAsia" w:hint="eastAsia"/>
        </w:rPr>
        <w:t>，</w:t>
      </w:r>
      <w:r w:rsidRPr="0063430E">
        <w:rPr>
          <w:rFonts w:asciiTheme="minorEastAsia" w:hAnsiTheme="minorEastAsia"/>
        </w:rPr>
        <w:t>用户可以设置画笔类型</w:t>
      </w:r>
      <w:r w:rsidRPr="0063430E">
        <w:rPr>
          <w:rFonts w:asciiTheme="minorEastAsia" w:hAnsiTheme="minorEastAsia" w:hint="eastAsia"/>
        </w:rPr>
        <w:t>、</w:t>
      </w:r>
      <w:del w:id="50" w:author="Xinyu Liu" w:date="2015-10-09T17:06:00Z">
        <w:r w:rsidRPr="0063430E" w:rsidDel="001E2576">
          <w:rPr>
            <w:rFonts w:asciiTheme="minorEastAsia" w:hAnsiTheme="minorEastAsia"/>
          </w:rPr>
          <w:delText>画笔</w:delText>
        </w:r>
      </w:del>
      <w:r w:rsidRPr="0063430E">
        <w:rPr>
          <w:rFonts w:asciiTheme="minorEastAsia" w:hAnsiTheme="minorEastAsia"/>
        </w:rPr>
        <w:t>粗细</w:t>
      </w:r>
      <w:r w:rsidRPr="0063430E">
        <w:rPr>
          <w:rFonts w:asciiTheme="minorEastAsia" w:hAnsiTheme="minorEastAsia" w:hint="eastAsia"/>
        </w:rPr>
        <w:t>、</w:t>
      </w:r>
      <w:del w:id="51" w:author="Xinyu Liu" w:date="2015-10-09T17:06:00Z">
        <w:r w:rsidRPr="0063430E" w:rsidDel="001E2576">
          <w:rPr>
            <w:rFonts w:asciiTheme="minorEastAsia" w:hAnsiTheme="minorEastAsia"/>
          </w:rPr>
          <w:delText>画笔</w:delText>
        </w:r>
      </w:del>
      <w:r w:rsidRPr="0063430E">
        <w:rPr>
          <w:rFonts w:asciiTheme="minorEastAsia" w:hAnsiTheme="minorEastAsia"/>
        </w:rPr>
        <w:t>颜色</w:t>
      </w:r>
      <w:ins w:id="52" w:author="Xinyu Liu" w:date="2015-10-09T17:06:00Z">
        <w:r w:rsidR="001E2576">
          <w:rPr>
            <w:rFonts w:asciiTheme="minorEastAsia" w:hAnsiTheme="minorEastAsia" w:hint="eastAsia"/>
          </w:rPr>
          <w:t>，</w:t>
        </w:r>
      </w:ins>
      <w:del w:id="53" w:author="Xinyu Liu" w:date="2015-10-09T17:06:00Z">
        <w:r w:rsidRPr="0063430E" w:rsidDel="001E2576">
          <w:rPr>
            <w:rFonts w:asciiTheme="minorEastAsia" w:hAnsiTheme="minorEastAsia" w:hint="eastAsia"/>
          </w:rPr>
          <w:delText>、</w:delText>
        </w:r>
      </w:del>
      <w:ins w:id="54" w:author="Xinyu Liu" w:date="2015-10-09T17:06:00Z">
        <w:r w:rsidR="001E2576">
          <w:rPr>
            <w:rFonts w:asciiTheme="minorEastAsia" w:hAnsiTheme="minorEastAsia" w:hint="eastAsia"/>
          </w:rPr>
          <w:t>实现</w:t>
        </w:r>
      </w:ins>
      <w:r w:rsidRPr="0063430E">
        <w:rPr>
          <w:rFonts w:asciiTheme="minorEastAsia" w:hAnsiTheme="minorEastAsia"/>
        </w:rPr>
        <w:t>加载本地图片</w:t>
      </w:r>
      <w:r w:rsidRPr="0063430E">
        <w:rPr>
          <w:rFonts w:asciiTheme="minorEastAsia" w:hAnsiTheme="minorEastAsia" w:hint="eastAsia"/>
        </w:rPr>
        <w:t>、</w:t>
      </w:r>
      <w:r w:rsidRPr="0063430E">
        <w:rPr>
          <w:rFonts w:asciiTheme="minorEastAsia" w:hAnsiTheme="minorEastAsia"/>
        </w:rPr>
        <w:t>开启/</w:t>
      </w:r>
      <w:r w:rsidRPr="0063430E">
        <w:rPr>
          <w:rFonts w:asciiTheme="minorEastAsia" w:hAnsiTheme="minorEastAsia" w:hint="eastAsia"/>
        </w:rPr>
        <w:t>关闭</w:t>
      </w:r>
      <w:r w:rsidRPr="0063430E">
        <w:rPr>
          <w:rFonts w:asciiTheme="minorEastAsia" w:hAnsiTheme="minorEastAsia"/>
        </w:rPr>
        <w:t>触控</w:t>
      </w:r>
      <w:ins w:id="55" w:author="Xinyu Liu" w:date="2015-10-09T17:06:00Z">
        <w:r w:rsidR="001E2576">
          <w:rPr>
            <w:rFonts w:asciiTheme="minorEastAsia" w:hAnsiTheme="minorEastAsia" w:hint="eastAsia"/>
          </w:rPr>
          <w:t>操作</w:t>
        </w:r>
      </w:ins>
      <w:r w:rsidRPr="0063430E">
        <w:rPr>
          <w:rFonts w:asciiTheme="minorEastAsia" w:hAnsiTheme="minorEastAsia"/>
        </w:rPr>
        <w:t>等</w:t>
      </w:r>
      <w:ins w:id="56" w:author="Xinyu Liu" w:date="2015-10-09T17:06:00Z">
        <w:r w:rsidR="001E2576">
          <w:rPr>
            <w:rFonts w:asciiTheme="minorEastAsia" w:hAnsiTheme="minorEastAsia" w:hint="eastAsia"/>
          </w:rPr>
          <w:t>功能</w:t>
        </w:r>
      </w:ins>
      <w:del w:id="57" w:author="Xinyu Liu" w:date="2015-10-09T17:06:00Z">
        <w:r w:rsidR="00087F1A" w:rsidRPr="0063430E" w:rsidDel="001E2576">
          <w:rPr>
            <w:rFonts w:asciiTheme="minorEastAsia" w:hAnsiTheme="minorEastAsia"/>
          </w:rPr>
          <w:delText>操作</w:delText>
        </w:r>
      </w:del>
      <w:r w:rsidRPr="0063430E">
        <w:rPr>
          <w:rFonts w:asciiTheme="minorEastAsia" w:hAnsiTheme="minorEastAsia" w:hint="eastAsia"/>
        </w:rPr>
        <w:t>。</w:t>
      </w:r>
    </w:p>
    <w:p w:rsidR="00287D3D" w:rsidRPr="00CA4789" w:rsidRDefault="00CA4789" w:rsidP="00CA4789">
      <w:pPr>
        <w:pStyle w:val="Heading3"/>
        <w:rPr>
          <w:sz w:val="28"/>
          <w:szCs w:val="28"/>
        </w:rPr>
      </w:pPr>
      <w:r w:rsidRPr="00CA4789">
        <w:rPr>
          <w:sz w:val="28"/>
          <w:szCs w:val="28"/>
        </w:rPr>
        <w:t>知识点</w:t>
      </w:r>
    </w:p>
    <w:p w:rsidR="00A244FC" w:rsidRPr="00275F74" w:rsidRDefault="00AF135B" w:rsidP="00275F74">
      <w:pPr>
        <w:spacing w:line="360" w:lineRule="auto"/>
        <w:rPr>
          <w:rFonts w:asciiTheme="minorEastAsia" w:hAnsiTheme="minorEastAsia"/>
          <w:rPrChange w:id="58" w:author="Xinyu Liu" w:date="2015-10-09T17:24:00Z">
            <w:rPr/>
          </w:rPrChange>
        </w:rPr>
      </w:pPr>
      <w:r w:rsidRPr="00275F74">
        <w:rPr>
          <w:rFonts w:asciiTheme="minorEastAsia" w:hAnsiTheme="minorEastAsia"/>
          <w:b/>
          <w:rPrChange w:id="59" w:author="Xinyu Liu" w:date="2015-10-09T17:24:00Z">
            <w:rPr>
              <w:b/>
            </w:rPr>
          </w:rPrChange>
        </w:rPr>
        <w:t>InkCanvas</w:t>
      </w:r>
      <w:r w:rsidR="00022DA9" w:rsidRPr="00275F74">
        <w:rPr>
          <w:rFonts w:asciiTheme="minorEastAsia" w:hAnsiTheme="minorEastAsia"/>
          <w:b/>
          <w:rPrChange w:id="60" w:author="Xinyu Liu" w:date="2015-10-09T17:24:00Z">
            <w:rPr>
              <w:b/>
            </w:rPr>
          </w:rPrChange>
        </w:rPr>
        <w:t xml:space="preserve"> Control</w:t>
      </w:r>
      <w:ins w:id="61" w:author="Xinyu Liu" w:date="2015-10-09T17:34:00Z">
        <w:r w:rsidR="00DD6D77">
          <w:rPr>
            <w:rFonts w:asciiTheme="minorEastAsia" w:hAnsiTheme="minorEastAsia" w:hint="eastAsia"/>
          </w:rPr>
          <w:t>：</w:t>
        </w:r>
      </w:ins>
      <w:del w:id="62" w:author="Xinyu Liu" w:date="2015-10-09T17:34:00Z">
        <w:r w:rsidRPr="00275F74" w:rsidDel="00DD6D77">
          <w:rPr>
            <w:rFonts w:asciiTheme="minorEastAsia" w:hAnsiTheme="minorEastAsia" w:hint="eastAsia"/>
            <w:rPrChange w:id="63" w:author="Xinyu Liu" w:date="2015-10-09T17:24:00Z">
              <w:rPr>
                <w:rFonts w:hint="eastAsia"/>
              </w:rPr>
            </w:rPrChange>
          </w:rPr>
          <w:delText>。</w:delText>
        </w:r>
      </w:del>
      <w:r w:rsidR="00DA3F28" w:rsidRPr="00275F74">
        <w:rPr>
          <w:rFonts w:asciiTheme="minorEastAsia" w:hAnsiTheme="minorEastAsia" w:hint="eastAsia"/>
          <w:rPrChange w:id="64" w:author="Xinyu Liu" w:date="2015-10-09T17:24:00Z">
            <w:rPr>
              <w:rFonts w:hint="eastAsia"/>
            </w:rPr>
          </w:rPrChange>
        </w:rPr>
        <w:t>简单来说</w:t>
      </w:r>
      <w:r w:rsidR="00DA3F28" w:rsidRPr="00275F74">
        <w:rPr>
          <w:rFonts w:asciiTheme="minorEastAsia" w:hAnsiTheme="minorEastAsia"/>
          <w:rPrChange w:id="65" w:author="Xinyu Liu" w:date="2015-10-09T17:24:00Z">
            <w:rPr/>
          </w:rPrChange>
        </w:rPr>
        <w:t>InkCanvas</w:t>
      </w:r>
      <w:r w:rsidR="00DA3F28" w:rsidRPr="00275F74">
        <w:rPr>
          <w:rFonts w:asciiTheme="minorEastAsia" w:hAnsiTheme="minorEastAsia" w:hint="eastAsia"/>
          <w:rPrChange w:id="66" w:author="Xinyu Liu" w:date="2015-10-09T17:24:00Z">
            <w:rPr>
              <w:rFonts w:hint="eastAsia"/>
            </w:rPr>
          </w:rPrChange>
        </w:rPr>
        <w:t>是实现墨迹的布局控件，它主要通过鼠标或触控笔来捕捉笔迹。</w:t>
      </w:r>
      <w:ins w:id="67" w:author="Xinyu Liu" w:date="2015-10-09T17:07:00Z">
        <w:r w:rsidR="00634ED7" w:rsidRPr="00275F74">
          <w:rPr>
            <w:rFonts w:asciiTheme="minorEastAsia" w:hAnsiTheme="minorEastAsia" w:hint="eastAsia"/>
            <w:rPrChange w:id="68" w:author="Xinyu Liu" w:date="2015-10-09T17:24:00Z">
              <w:rPr>
                <w:rFonts w:hint="eastAsia"/>
              </w:rPr>
            </w:rPrChange>
          </w:rPr>
          <w:t>是</w:t>
        </w:r>
      </w:ins>
      <w:ins w:id="69" w:author="Xinyu Liu" w:date="2015-10-09T17:08:00Z">
        <w:r w:rsidR="00634ED7" w:rsidRPr="00275F74">
          <w:rPr>
            <w:rFonts w:asciiTheme="minorEastAsia" w:hAnsiTheme="minorEastAsia" w:hint="eastAsia"/>
            <w:rPrChange w:id="70" w:author="Xinyu Liu" w:date="2015-10-09T17:24:00Z">
              <w:rPr>
                <w:rFonts w:hint="eastAsia"/>
              </w:rPr>
            </w:rPrChange>
          </w:rPr>
          <w:t>实现</w:t>
        </w:r>
      </w:ins>
      <w:r w:rsidR="00DA3F28" w:rsidRPr="00275F74">
        <w:rPr>
          <w:rFonts w:asciiTheme="minorEastAsia" w:hAnsiTheme="minorEastAsia" w:hint="eastAsia"/>
          <w:rPrChange w:id="71" w:author="Xinyu Liu" w:date="2015-10-09T17:24:00Z">
            <w:rPr>
              <w:rFonts w:hint="eastAsia"/>
            </w:rPr>
          </w:rPrChange>
        </w:rPr>
        <w:t>该场景</w:t>
      </w:r>
      <w:ins w:id="72" w:author="Xinyu Liu" w:date="2015-10-09T17:08:00Z">
        <w:r w:rsidR="00634ED7" w:rsidRPr="00275F74">
          <w:rPr>
            <w:rFonts w:asciiTheme="minorEastAsia" w:hAnsiTheme="minorEastAsia" w:hint="eastAsia"/>
            <w:rPrChange w:id="73" w:author="Xinyu Liu" w:date="2015-10-09T17:24:00Z">
              <w:rPr>
                <w:rFonts w:hint="eastAsia"/>
              </w:rPr>
            </w:rPrChange>
          </w:rPr>
          <w:t>的基础控件</w:t>
        </w:r>
      </w:ins>
      <w:del w:id="74" w:author="Xinyu Liu" w:date="2015-10-09T17:07:00Z">
        <w:r w:rsidR="00DA3F28" w:rsidRPr="00275F74" w:rsidDel="00634ED7">
          <w:rPr>
            <w:rFonts w:asciiTheme="minorEastAsia" w:hAnsiTheme="minorEastAsia" w:hint="eastAsia"/>
            <w:rPrChange w:id="75" w:author="Xinyu Liu" w:date="2015-10-09T17:24:00Z">
              <w:rPr>
                <w:rFonts w:hint="eastAsia"/>
              </w:rPr>
            </w:rPrChange>
          </w:rPr>
          <w:delText>主要</w:delText>
        </w:r>
      </w:del>
      <w:del w:id="76" w:author="Xinyu Liu" w:date="2015-10-09T17:08:00Z">
        <w:r w:rsidR="00DA3F28" w:rsidRPr="00275F74" w:rsidDel="00634ED7">
          <w:rPr>
            <w:rFonts w:asciiTheme="minorEastAsia" w:hAnsiTheme="minorEastAsia" w:hint="eastAsia"/>
            <w:rPrChange w:id="77" w:author="Xinyu Liu" w:date="2015-10-09T17:24:00Z">
              <w:rPr>
                <w:rFonts w:hint="eastAsia"/>
              </w:rPr>
            </w:rPrChange>
          </w:rPr>
          <w:delText>使用的控件</w:delText>
        </w:r>
      </w:del>
      <w:r w:rsidR="00DA3F28" w:rsidRPr="00275F74">
        <w:rPr>
          <w:rFonts w:asciiTheme="minorEastAsia" w:hAnsiTheme="minorEastAsia" w:hint="eastAsia"/>
          <w:rPrChange w:id="78" w:author="Xinyu Liu" w:date="2015-10-09T17:24:00Z">
            <w:rPr>
              <w:rFonts w:hint="eastAsia"/>
            </w:rPr>
          </w:rPrChange>
        </w:rPr>
        <w:t>。</w:t>
      </w:r>
    </w:p>
    <w:p w:rsidR="00AF135B" w:rsidRPr="00275F74" w:rsidRDefault="00AF135B" w:rsidP="00275F74">
      <w:pPr>
        <w:spacing w:line="360" w:lineRule="auto"/>
        <w:rPr>
          <w:rFonts w:asciiTheme="minorEastAsia" w:hAnsiTheme="minorEastAsia"/>
          <w:rPrChange w:id="79" w:author="Xinyu Liu" w:date="2015-10-09T17:24:00Z">
            <w:rPr/>
          </w:rPrChange>
        </w:rPr>
      </w:pPr>
      <w:r w:rsidRPr="00275F74">
        <w:rPr>
          <w:rFonts w:asciiTheme="minorEastAsia" w:hAnsiTheme="minorEastAsia"/>
          <w:b/>
          <w:rPrChange w:id="80" w:author="Xinyu Liu" w:date="2015-10-09T17:24:00Z">
            <w:rPr/>
          </w:rPrChange>
        </w:rPr>
        <w:t xml:space="preserve">InkDrawingAttributes </w:t>
      </w:r>
      <w:r w:rsidR="00022DA9" w:rsidRPr="00275F74">
        <w:rPr>
          <w:rFonts w:asciiTheme="minorEastAsia" w:hAnsiTheme="minorEastAsia"/>
          <w:b/>
          <w:rPrChange w:id="81" w:author="Xinyu Liu" w:date="2015-10-09T17:24:00Z">
            <w:rPr/>
          </w:rPrChange>
        </w:rPr>
        <w:t>Class</w:t>
      </w:r>
      <w:ins w:id="82" w:author="Xinyu Liu" w:date="2015-10-09T17:34:00Z">
        <w:r w:rsidR="00DD6D77">
          <w:rPr>
            <w:rFonts w:asciiTheme="minorEastAsia" w:hAnsiTheme="minorEastAsia" w:hint="eastAsia"/>
          </w:rPr>
          <w:t>：</w:t>
        </w:r>
      </w:ins>
      <w:del w:id="83" w:author="Xinyu Liu" w:date="2015-10-09T17:34:00Z">
        <w:r w:rsidRPr="00275F74" w:rsidDel="00DD6D77">
          <w:rPr>
            <w:rFonts w:asciiTheme="minorEastAsia" w:hAnsiTheme="minorEastAsia" w:hint="eastAsia"/>
            <w:rPrChange w:id="84" w:author="Xinyu Liu" w:date="2015-10-09T17:24:00Z">
              <w:rPr>
                <w:rFonts w:hint="eastAsia"/>
              </w:rPr>
            </w:rPrChange>
          </w:rPr>
          <w:delText>。</w:delText>
        </w:r>
      </w:del>
      <w:r w:rsidR="004F752D" w:rsidRPr="00275F74">
        <w:rPr>
          <w:rFonts w:asciiTheme="minorEastAsia" w:hAnsiTheme="minorEastAsia" w:hint="eastAsia"/>
          <w:rPrChange w:id="85" w:author="Xinyu Liu" w:date="2015-10-09T17:24:00Z">
            <w:rPr>
              <w:rFonts w:hint="eastAsia"/>
            </w:rPr>
          </w:rPrChange>
        </w:rPr>
        <w:t>画笔属性，包括画笔粗细、颜色及文本识别等属性；</w:t>
      </w:r>
    </w:p>
    <w:p w:rsidR="00AF135B" w:rsidRPr="00275F74" w:rsidRDefault="00AF135B" w:rsidP="00DD6D77">
      <w:pPr>
        <w:spacing w:line="360" w:lineRule="auto"/>
        <w:rPr>
          <w:rFonts w:asciiTheme="minorEastAsia" w:hAnsiTheme="minorEastAsia"/>
          <w:rPrChange w:id="86" w:author="Xinyu Liu" w:date="2015-10-09T17:24:00Z">
            <w:rPr/>
          </w:rPrChange>
        </w:rPr>
      </w:pPr>
      <w:r w:rsidRPr="00275F74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87" w:author="Xinyu Liu" w:date="2015-10-09T17:24:00Z">
            <w:rPr>
              <w:rFonts w:cs="新宋体"/>
              <w:b/>
              <w:color w:val="000000" w:themeColor="text1"/>
              <w:kern w:val="0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t xml:space="preserve">FileSavePicker </w:t>
      </w:r>
      <w:r w:rsidR="00022DA9" w:rsidRPr="00275F74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88" w:author="Xinyu Liu" w:date="2015-10-09T17:24:00Z">
            <w:rPr>
              <w:rFonts w:cs="新宋体"/>
              <w:b/>
              <w:color w:val="000000" w:themeColor="text1"/>
              <w:kern w:val="0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t>Class</w:t>
      </w:r>
      <w:ins w:id="89" w:author="Xinyu Liu" w:date="2015-10-09T17:34:00Z">
        <w:r w:rsidR="00DD6D77">
          <w:rPr>
            <w:rFonts w:asciiTheme="minorEastAsia" w:hAnsiTheme="minorEastAsia" w:cs="新宋体" w:hint="eastAsia"/>
            <w:color w:val="000000" w:themeColor="text1"/>
            <w:kern w:val="0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：</w:t>
        </w:r>
      </w:ins>
      <w:del w:id="90" w:author="Xinyu Liu" w:date="2015-10-09T17:34:00Z">
        <w:r w:rsidRPr="00275F74" w:rsidDel="00DD6D77">
          <w:rPr>
            <w:rFonts w:asciiTheme="minorEastAsia" w:hAnsiTheme="minorEastAsia" w:cs="新宋体" w:hint="eastAsia"/>
            <w:color w:val="000000" w:themeColor="text1"/>
            <w:kern w:val="0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91" w:author="Xinyu Liu" w:date="2015-10-09T17:24:00Z">
              <w:rPr>
                <w:rFonts w:cs="新宋体" w:hint="eastAsia"/>
                <w:color w:val="000000" w:themeColor="text1"/>
                <w:kern w:val="0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PrChange>
          </w:rPr>
          <w:delText>。</w:delText>
        </w:r>
      </w:del>
      <w:r w:rsidR="004F752D" w:rsidRPr="00275F74">
        <w:rPr>
          <w:rFonts w:asciiTheme="minorEastAsia" w:hAnsiTheme="minorEastAsia" w:hint="eastAsia"/>
          <w:rPrChange w:id="92" w:author="Xinyu Liu" w:date="2015-10-09T17:24:00Z">
            <w:rPr>
              <w:rFonts w:hint="eastAsia"/>
            </w:rPr>
          </w:rPrChange>
        </w:rPr>
        <w:t>文件选择器，主要用于将文件保存在用户机器中。</w:t>
      </w:r>
    </w:p>
    <w:p w:rsidR="00022DA9" w:rsidRPr="00275F74" w:rsidRDefault="00AF135B" w:rsidP="00DD6D77">
      <w:pPr>
        <w:spacing w:line="360" w:lineRule="auto"/>
        <w:rPr>
          <w:rFonts w:asciiTheme="minorEastAsia" w:hAnsiTheme="minorEastAsia"/>
          <w:rPrChange w:id="93" w:author="Xinyu Liu" w:date="2015-10-09T17:24:00Z">
            <w:rPr/>
          </w:rPrChange>
        </w:rPr>
      </w:pPr>
      <w:r w:rsidRPr="00275F74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4" w:author="Xinyu Liu" w:date="2015-10-09T17:24:00Z">
            <w:rPr>
              <w:rFonts w:cs="新宋体"/>
              <w:b/>
              <w:color w:val="000000" w:themeColor="text1"/>
              <w:kern w:val="0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t xml:space="preserve">FileOpenPicker </w:t>
      </w:r>
      <w:r w:rsidR="00022DA9" w:rsidRPr="00275F74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5" w:author="Xinyu Liu" w:date="2015-10-09T17:24:00Z">
            <w:rPr>
              <w:rFonts w:cs="新宋体"/>
              <w:b/>
              <w:color w:val="000000" w:themeColor="text1"/>
              <w:kern w:val="0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t>Class</w:t>
      </w:r>
      <w:ins w:id="96" w:author="Xinyu Liu" w:date="2015-10-09T17:34:00Z">
        <w:r w:rsidR="00DD6D77">
          <w:rPr>
            <w:rFonts w:asciiTheme="minorEastAsia" w:hAnsiTheme="minorEastAsia" w:cs="新宋体" w:hint="eastAsia"/>
            <w:color w:val="000000" w:themeColor="text1"/>
            <w:kern w:val="0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;</w:t>
        </w:r>
      </w:ins>
      <w:del w:id="97" w:author="Xinyu Liu" w:date="2015-10-09T17:34:00Z">
        <w:r w:rsidRPr="00275F74" w:rsidDel="00DD6D77">
          <w:rPr>
            <w:rFonts w:asciiTheme="minorEastAsia" w:hAnsiTheme="minorEastAsia" w:cs="新宋体" w:hint="eastAsia"/>
            <w:color w:val="000000" w:themeColor="text1"/>
            <w:kern w:val="0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98" w:author="Xinyu Liu" w:date="2015-10-09T17:24:00Z">
              <w:rPr>
                <w:rFonts w:cs="新宋体" w:hint="eastAsia"/>
                <w:color w:val="000000" w:themeColor="text1"/>
                <w:kern w:val="0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PrChange>
          </w:rPr>
          <w:delText>。</w:delText>
        </w:r>
      </w:del>
      <w:r w:rsidR="004F752D" w:rsidRPr="00275F74">
        <w:rPr>
          <w:rFonts w:asciiTheme="minorEastAsia" w:hAnsiTheme="minorEastAsia" w:hint="eastAsia"/>
          <w:rPrChange w:id="99" w:author="Xinyu Liu" w:date="2015-10-09T17:24:00Z">
            <w:rPr>
              <w:rFonts w:hint="eastAsia"/>
            </w:rPr>
          </w:rPrChange>
        </w:rPr>
        <w:t>文件选择器，主要用于选择一个或多个用户机器中的文件。</w:t>
      </w:r>
    </w:p>
    <w:p w:rsidR="00A244FC" w:rsidRPr="00275F74" w:rsidRDefault="00022DA9" w:rsidP="00DD6D77">
      <w:pPr>
        <w:spacing w:line="360" w:lineRule="auto"/>
        <w:rPr>
          <w:rFonts w:asciiTheme="minorEastAsia" w:hAnsiTheme="minor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00" w:author="Xinyu Liu" w:date="2015-10-09T17:24:00Z">
            <w:rPr>
              <w:color w:val="000000" w:themeColor="text1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</w:pPr>
      <w:r w:rsidRPr="00275F74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01" w:author="Xinyu Liu" w:date="2015-10-09T17:24:00Z">
            <w:rPr>
              <w:rFonts w:cs="新宋体"/>
              <w:b/>
              <w:color w:val="000000" w:themeColor="text1"/>
              <w:kern w:val="0"/>
              <w:szCs w:val="2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PrChange>
        </w:rPr>
        <w:t>StorageFile Class</w:t>
      </w:r>
      <w:ins w:id="102" w:author="Xinyu Liu" w:date="2015-10-09T17:34:00Z">
        <w:r w:rsidR="00DD6D77">
          <w:rPr>
            <w:rFonts w:asciiTheme="minorEastAsia" w:hAnsiTheme="minorEastAsia" w:cs="新宋体" w:hint="eastAsia"/>
            <w:color w:val="000000" w:themeColor="text1"/>
            <w:kern w:val="0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</w:t>
        </w:r>
      </w:ins>
      <w:del w:id="103" w:author="Xinyu Liu" w:date="2015-10-09T17:34:00Z">
        <w:r w:rsidRPr="00275F74" w:rsidDel="00DD6D77">
          <w:rPr>
            <w:rFonts w:asciiTheme="minorEastAsia" w:hAnsiTheme="minorEastAsia" w:cs="新宋体" w:hint="eastAsia"/>
            <w:color w:val="000000" w:themeColor="text1"/>
            <w:kern w:val="0"/>
            <w:szCs w:val="2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04" w:author="Xinyu Liu" w:date="2015-10-09T17:24:00Z">
              <w:rPr>
                <w:rFonts w:cs="新宋体" w:hint="eastAsia"/>
                <w:color w:val="000000" w:themeColor="text1"/>
                <w:kern w:val="0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PrChange>
          </w:rPr>
          <w:delText>。</w:delText>
        </w:r>
      </w:del>
      <w:r w:rsidR="004F752D" w:rsidRPr="00275F74">
        <w:rPr>
          <w:rFonts w:asciiTheme="minorEastAsia" w:hAnsiTheme="minorEastAsia" w:hint="eastAsia"/>
          <w:rPrChange w:id="105" w:author="Xinyu Liu" w:date="2015-10-09T17:24:00Z">
            <w:rPr>
              <w:rFonts w:hint="eastAsia"/>
            </w:rPr>
          </w:rPrChange>
        </w:rPr>
        <w:t>表示一个文件。提供有关文件及其内容的信息，以及处理它们的方法。</w:t>
      </w:r>
    </w:p>
    <w:p w:rsidR="003B2E3E" w:rsidRPr="00BF22E9" w:rsidRDefault="009F072B" w:rsidP="00BF22E9">
      <w:pPr>
        <w:pStyle w:val="Heading3"/>
        <w:rPr>
          <w:rFonts w:asciiTheme="minorEastAsia" w:hAnsiTheme="minorEastAsia"/>
        </w:rPr>
      </w:pPr>
      <w:r w:rsidRPr="00BF22E9">
        <w:rPr>
          <w:rFonts w:asciiTheme="minorEastAsia" w:hAnsiTheme="minorEastAsia"/>
        </w:rPr>
        <w:t>创建</w:t>
      </w:r>
      <w:r w:rsidRPr="00BF22E9">
        <w:rPr>
          <w:rFonts w:asciiTheme="minorEastAsia" w:hAnsiTheme="minorEastAsia" w:hint="eastAsia"/>
        </w:rPr>
        <w:t>XAML视图文件</w:t>
      </w:r>
    </w:p>
    <w:p w:rsidR="00994D74" w:rsidRPr="0063430E" w:rsidRDefault="0062552B" w:rsidP="0063430E">
      <w:pPr>
        <w:spacing w:line="360" w:lineRule="auto"/>
        <w:rPr>
          <w:rFonts w:asciiTheme="minorEastAsia" w:hAnsiTheme="minorEastAsia"/>
        </w:rPr>
      </w:pPr>
      <w:r w:rsidRPr="0063430E">
        <w:rPr>
          <w:rFonts w:asciiTheme="minorEastAsia" w:hAnsiTheme="minorEastAsia" w:hint="eastAsia"/>
        </w:rPr>
        <w:t>在解决方案资源管理器中，右键单击该项目</w:t>
      </w:r>
      <w:r w:rsidR="00B14B48" w:rsidRPr="0063430E">
        <w:rPr>
          <w:rFonts w:asciiTheme="minorEastAsia" w:hAnsiTheme="minorEastAsia" w:hint="eastAsia"/>
        </w:rPr>
        <w:t>SimpleInk（除非你有其他的命名）</w:t>
      </w:r>
      <w:r w:rsidR="0063430E" w:rsidRPr="0063430E">
        <w:rPr>
          <w:rFonts w:asciiTheme="minorEastAsia" w:hAnsiTheme="minorEastAsia" w:hint="eastAsia"/>
        </w:rPr>
        <w:t>。从“添加”菜单中，选择“新建项</w:t>
      </w:r>
      <w:r w:rsidRPr="0063430E">
        <w:rPr>
          <w:rFonts w:asciiTheme="minorEastAsia" w:hAnsiTheme="minorEastAsia" w:hint="eastAsia"/>
        </w:rPr>
        <w:t>”</w:t>
      </w:r>
    </w:p>
    <w:p w:rsidR="00483EE6" w:rsidRDefault="00B510BA" w:rsidP="0063430E">
      <w:r>
        <w:rPr>
          <w:noProof/>
        </w:rPr>
        <w:lastRenderedPageBreak/>
        <w:drawing>
          <wp:inline distT="0" distB="0" distL="0" distR="0" wp14:anchorId="1416E8FA" wp14:editId="2F62275D">
            <wp:extent cx="5274310" cy="4741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5A" w:rsidRPr="0063430E" w:rsidRDefault="0019605A" w:rsidP="0063430E">
      <w:pPr>
        <w:spacing w:line="360" w:lineRule="auto"/>
        <w:jc w:val="left"/>
        <w:rPr>
          <w:rFonts w:asciiTheme="minorEastAsia" w:hAnsiTheme="minorEastAsia"/>
        </w:rPr>
      </w:pPr>
      <w:r w:rsidRPr="0063430E">
        <w:rPr>
          <w:rFonts w:asciiTheme="minorEastAsia" w:hAnsiTheme="minorEastAsia" w:hint="eastAsia"/>
        </w:rPr>
        <w:t>在左侧Visual</w:t>
      </w:r>
      <w:r w:rsidRPr="0063430E">
        <w:rPr>
          <w:rFonts w:asciiTheme="minorEastAsia" w:hAnsiTheme="minorEastAsia"/>
        </w:rPr>
        <w:t xml:space="preserve"> </w:t>
      </w:r>
      <w:r w:rsidRPr="0063430E">
        <w:rPr>
          <w:rFonts w:asciiTheme="minorEastAsia" w:hAnsiTheme="minorEastAsia" w:hint="eastAsia"/>
        </w:rPr>
        <w:t>C#</w:t>
      </w:r>
      <w:r w:rsidRPr="0063430E">
        <w:rPr>
          <w:rFonts w:asciiTheme="minorEastAsia" w:hAnsiTheme="minorEastAsia"/>
        </w:rPr>
        <w:t xml:space="preserve"> </w:t>
      </w:r>
      <w:r w:rsidRPr="0063430E">
        <w:rPr>
          <w:rFonts w:asciiTheme="minorEastAsia" w:hAnsiTheme="minorEastAsia" w:hint="eastAsia"/>
        </w:rPr>
        <w:t>模板中，可以选择文件类型，我们添加一个“</w:t>
      </w:r>
      <w:r w:rsidR="00736DBD" w:rsidRPr="0063430E">
        <w:rPr>
          <w:rFonts w:asciiTheme="minorEastAsia" w:hAnsiTheme="minorEastAsia" w:hint="eastAsia"/>
        </w:rPr>
        <w:t>空白</w:t>
      </w:r>
      <w:r w:rsidR="00736DBD" w:rsidRPr="0063430E">
        <w:rPr>
          <w:rFonts w:asciiTheme="minorEastAsia" w:hAnsiTheme="minorEastAsia"/>
        </w:rPr>
        <w:t>页</w:t>
      </w:r>
      <w:r w:rsidRPr="0063430E">
        <w:rPr>
          <w:rFonts w:asciiTheme="minorEastAsia" w:hAnsiTheme="minorEastAsia" w:hint="eastAsia"/>
        </w:rPr>
        <w:t>”用来展示我们的第一个应用场景</w:t>
      </w:r>
      <w:ins w:id="106" w:author="Xinyu Liu" w:date="2015-10-09T17:23:00Z">
        <w:r w:rsidR="00275F74">
          <w:rPr>
            <w:rFonts w:asciiTheme="minorEastAsia" w:hAnsiTheme="minorEastAsia" w:hint="eastAsia"/>
          </w:rPr>
          <w:t>，</w:t>
        </w:r>
      </w:ins>
      <w:del w:id="107" w:author="Xinyu Liu" w:date="2015-10-09T17:23:00Z">
        <w:r w:rsidRPr="0063430E" w:rsidDel="00275F74">
          <w:rPr>
            <w:rFonts w:asciiTheme="minorEastAsia" w:hAnsiTheme="minorEastAsia" w:hint="eastAsia"/>
          </w:rPr>
          <w:delText>。我们建议的</w:delText>
        </w:r>
      </w:del>
      <w:r w:rsidRPr="0063430E">
        <w:rPr>
          <w:rFonts w:asciiTheme="minorEastAsia" w:hAnsiTheme="minorEastAsia" w:hint="eastAsia"/>
        </w:rPr>
        <w:t>命名</w:t>
      </w:r>
      <w:ins w:id="108" w:author="Xinyu Liu" w:date="2015-10-09T17:23:00Z">
        <w:r w:rsidR="00275F74">
          <w:rPr>
            <w:rFonts w:asciiTheme="minorEastAsia" w:hAnsiTheme="minorEastAsia" w:hint="eastAsia"/>
          </w:rPr>
          <w:t>为</w:t>
        </w:r>
      </w:ins>
      <w:del w:id="109" w:author="Xinyu Liu" w:date="2015-10-09T17:23:00Z">
        <w:r w:rsidRPr="0063430E" w:rsidDel="00275F74">
          <w:rPr>
            <w:rFonts w:asciiTheme="minorEastAsia" w:hAnsiTheme="minorEastAsia" w:hint="eastAsia"/>
          </w:rPr>
          <w:delText>是</w:delText>
        </w:r>
      </w:del>
      <w:r w:rsidRPr="0063430E">
        <w:rPr>
          <w:rFonts w:asciiTheme="minorEastAsia" w:hAnsiTheme="minorEastAsia"/>
        </w:rPr>
        <w:t>Scenario1</w:t>
      </w:r>
      <w:r w:rsidR="00B129FA" w:rsidRPr="0063430E">
        <w:rPr>
          <w:rFonts w:asciiTheme="minorEastAsia" w:hAnsiTheme="minorEastAsia" w:hint="eastAsia"/>
        </w:rPr>
        <w:t>。</w:t>
      </w:r>
    </w:p>
    <w:p w:rsidR="000054DC" w:rsidRPr="0019605A" w:rsidRDefault="00C46ADE" w:rsidP="00BD72AB">
      <w:pPr>
        <w:jc w:val="left"/>
      </w:pPr>
      <w:r>
        <w:rPr>
          <w:noProof/>
        </w:rPr>
        <w:drawing>
          <wp:inline distT="0" distB="0" distL="0" distR="0" wp14:anchorId="22E7F2DC" wp14:editId="2F52969D">
            <wp:extent cx="5274310" cy="3008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3" w:rsidRPr="0063430E" w:rsidRDefault="007414E0" w:rsidP="0063430E">
      <w:pPr>
        <w:tabs>
          <w:tab w:val="left" w:pos="3"/>
        </w:tabs>
        <w:spacing w:line="360" w:lineRule="auto"/>
        <w:rPr>
          <w:rFonts w:asciiTheme="minorEastAsia" w:hAnsi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A56AA7" wp14:editId="2FF953BF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250180" cy="1404620"/>
                <wp:effectExtent l="0" t="0" r="266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="outputGrid"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Grid.Row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="1"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HorizontalAlignment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="Stretch"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ThemeResource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SystemControlBackgroundChromeWhiteBrush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ind w:left="95" w:hangingChars="50" w:hanging="95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BorderBrush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StaticResource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SplitViewPaneBackgroundColor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BorderThickness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&lt;!-- Inking area --&gt;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="inkCanvas"/&gt;</w:t>
                            </w:r>
                          </w:p>
                          <w:p w:rsidR="007414E0" w:rsidRPr="002A0B56" w:rsidRDefault="00451E6E" w:rsidP="00451E6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7A56AA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2pt;margin-top:30pt;width:413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">
                <v:textbox style="mso-fit-shape-to-text:t">
                  <w:txbxContent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="outputGrid"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Grid.Row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="1"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HorizontalAlignment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="Stretch"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ThemeResource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SystemControlBackgroundChromeWhiteBrush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ind w:left="95" w:hangingChars="50" w:hanging="95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StaticResource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SplitViewPaneBackgroundColor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BorderThickness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&lt;!--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Inking area --&gt;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InkCanvas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="inkCanvas"/&gt;</w:t>
                      </w:r>
                    </w:p>
                    <w:p w:rsidR="007414E0" w:rsidRPr="002A0B56" w:rsidRDefault="00451E6E" w:rsidP="00451E6E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D83">
        <w:tab/>
      </w:r>
      <w:r w:rsidR="004A4B47" w:rsidRPr="0063430E">
        <w:rPr>
          <w:rFonts w:asciiTheme="minorEastAsia" w:hAnsiTheme="minorEastAsia" w:hint="eastAsia"/>
        </w:rPr>
        <w:t>打开Scenario</w:t>
      </w:r>
      <w:r w:rsidR="004A4B47" w:rsidRPr="0063430E">
        <w:rPr>
          <w:rFonts w:asciiTheme="minorEastAsia" w:hAnsiTheme="minorEastAsia"/>
        </w:rPr>
        <w:t>1</w:t>
      </w:r>
      <w:r w:rsidR="004A4B47" w:rsidRPr="0063430E">
        <w:rPr>
          <w:rFonts w:asciiTheme="minorEastAsia" w:hAnsiTheme="minorEastAsia" w:hint="eastAsia"/>
        </w:rPr>
        <w:t>的</w:t>
      </w:r>
      <w:r w:rsidR="004A4B47" w:rsidRPr="0063430E">
        <w:rPr>
          <w:rFonts w:asciiTheme="minorEastAsia" w:hAnsiTheme="minorEastAsia"/>
        </w:rPr>
        <w:t>xaml</w:t>
      </w:r>
      <w:r w:rsidR="004A4B47" w:rsidRPr="0063430E">
        <w:rPr>
          <w:rFonts w:asciiTheme="minorEastAsia" w:hAnsiTheme="minorEastAsia" w:hint="eastAsia"/>
        </w:rPr>
        <w:t>文件，添加Ink</w:t>
      </w:r>
      <w:r w:rsidR="004A4B47" w:rsidRPr="0063430E">
        <w:rPr>
          <w:rFonts w:asciiTheme="minorEastAsia" w:hAnsiTheme="minorEastAsia"/>
        </w:rPr>
        <w:t>Canvas控件</w:t>
      </w:r>
      <w:r w:rsidR="004A4B47" w:rsidRPr="0063430E">
        <w:rPr>
          <w:rFonts w:asciiTheme="minorEastAsia" w:hAnsiTheme="minorEastAsia" w:hint="eastAsia"/>
        </w:rPr>
        <w:t>，</w:t>
      </w:r>
      <w:r w:rsidR="004A4B47" w:rsidRPr="0063430E">
        <w:rPr>
          <w:rFonts w:asciiTheme="minorEastAsia" w:hAnsiTheme="minorEastAsia"/>
        </w:rPr>
        <w:t>代码</w:t>
      </w:r>
      <w:r w:rsidR="002233CE" w:rsidRPr="0063430E">
        <w:rPr>
          <w:rFonts w:asciiTheme="minorEastAsia" w:hAnsiTheme="minorEastAsia" w:hint="eastAsia"/>
        </w:rPr>
        <w:t>样章</w:t>
      </w:r>
      <w:r w:rsidR="004A4B47" w:rsidRPr="0063430E">
        <w:rPr>
          <w:rFonts w:asciiTheme="minorEastAsia" w:hAnsiTheme="minorEastAsia"/>
        </w:rPr>
        <w:t>如下</w:t>
      </w:r>
      <w:r w:rsidR="004A4B47" w:rsidRPr="0063430E">
        <w:rPr>
          <w:rFonts w:asciiTheme="minorEastAsia" w:hAnsiTheme="minorEastAsia" w:hint="eastAsia"/>
        </w:rPr>
        <w:t>：</w:t>
      </w:r>
    </w:p>
    <w:p w:rsidR="0004764B" w:rsidRPr="0063430E" w:rsidRDefault="00643C08" w:rsidP="0063430E">
      <w:pPr>
        <w:tabs>
          <w:tab w:val="left" w:pos="3"/>
        </w:tabs>
        <w:spacing w:line="360" w:lineRule="auto"/>
        <w:rPr>
          <w:rFonts w:asciiTheme="minorEastAsia" w:hAnsiTheme="minorEastAsia" w:cs="Consolas"/>
          <w:szCs w:val="21"/>
        </w:rPr>
      </w:pPr>
      <w:r w:rsidRPr="0063430E">
        <w:rPr>
          <w:rFonts w:asciiTheme="minorEastAsia" w:hAnsiTheme="minorEastAsia" w:cs="Consolas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626EB" wp14:editId="356FDDF0">
                <wp:simplePos x="0" y="0"/>
                <wp:positionH relativeFrom="margin">
                  <wp:align>right</wp:align>
                </wp:positionH>
                <wp:positionV relativeFrom="paragraph">
                  <wp:posOffset>1783080</wp:posOffset>
                </wp:positionV>
                <wp:extent cx="5242560" cy="1404620"/>
                <wp:effectExtent l="0" t="0" r="15240" b="2159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InkDrawingAttributes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drawingAttributes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InkDrawingAttributes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drawingAttributes.Color = Windows.UI.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.Red;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drawingAttributes.Size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(penSize, penSize);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drawingAttributes.IgnorePressure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drawingAttributes.FitToCurve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//set drawingAttributes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inkCanvas.InkPresenter.UpdateDefaultDrawingAttributes(drawingAttributes);</w:t>
                            </w:r>
                          </w:p>
                          <w:p w:rsidR="00D15C1F" w:rsidRDefault="00D15C1F" w:rsidP="00107CC1">
                            <w:pPr>
                              <w:jc w:val="left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inkCanvas.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InkPresenter.InputDeviceTypes 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Windows.UI.Core.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CoreInputDeviceTypes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.Mouse | Windows.UI.Core.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CoreInputDeviceTypes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.Pen |Windows.UI.Core.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CoreInputDeviceTypes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.Touch;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1E626EB" id="_x0000_s1027" type="#_x0000_t202" style="position:absolute;left:0;text-align:left;margin-left:361.6pt;margin-top:140.4pt;width:412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">
                <v:textbox style="mso-fit-shape-to-text:t">
                  <w:txbxContent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InkDrawingAttributes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InkDrawingAttributes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Size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penSize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penSize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drawingAttributes.IgnorePressure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drawingAttributes.FitToCurve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//set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drawingAttributes</w:t>
                      </w:r>
                      <w:proofErr w:type="spellEnd"/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inkCanvas.InkPresenter.UpdateDefaultDrawingAttributes(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drawingAttributes);</w:t>
                      </w:r>
                    </w:p>
                    <w:p w:rsidR="00D15C1F" w:rsidRDefault="00D15C1F" w:rsidP="00107CC1">
                      <w:pPr>
                        <w:jc w:val="left"/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</w:t>
                      </w:r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InkPresenter.InputDeviceTypes</w:t>
                      </w:r>
                      <w:proofErr w:type="spellEnd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Windows.UI.Core.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CoreInputDeviceTypes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.Mouse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Windows.UI.Core.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CoreInputDeviceTypes</w:t>
                      </w:r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.Pen</w:t>
                      </w:r>
                      <w:proofErr w:type="spellEnd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|</w:t>
                      </w:r>
                      <w:proofErr w:type="spellStart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Windows.UI.Core.</w:t>
                      </w:r>
                      <w:r w:rsidR="00107CC1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CoreInputDeviceTypes</w:t>
                      </w:r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.Touch</w:t>
                      </w:r>
                      <w:proofErr w:type="spellEnd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4EA" w:rsidRPr="0063430E">
        <w:rPr>
          <w:rFonts w:asciiTheme="minorEastAsia" w:hAnsiTheme="minorEastAsia" w:cs="Consolas"/>
          <w:szCs w:val="21"/>
        </w:rPr>
        <w:t>打开Scenario1</w:t>
      </w:r>
      <w:r w:rsidR="004B559D" w:rsidRPr="0063430E">
        <w:rPr>
          <w:rFonts w:asciiTheme="minorEastAsia" w:hAnsiTheme="minorEastAsia" w:cs="Consolas"/>
          <w:szCs w:val="21"/>
        </w:rPr>
        <w:t>.xaml.cs</w:t>
      </w:r>
      <w:r w:rsidR="004B559D" w:rsidRPr="0063430E">
        <w:rPr>
          <w:rFonts w:asciiTheme="minorEastAsia" w:hAnsiTheme="minorEastAsia" w:cs="Consolas" w:hint="eastAsia"/>
          <w:szCs w:val="21"/>
        </w:rPr>
        <w:t>文件，在页面构造函数中添加如下代码：</w:t>
      </w:r>
    </w:p>
    <w:p w:rsidR="0004764B" w:rsidRDefault="0004764B" w:rsidP="0004764B">
      <w:pPr>
        <w:rPr>
          <w:rFonts w:ascii="Consolas" w:hAnsi="Consolas" w:cs="Consolas"/>
          <w:sz w:val="18"/>
          <w:szCs w:val="18"/>
        </w:rPr>
      </w:pPr>
    </w:p>
    <w:p w:rsidR="0004764B" w:rsidRPr="00500841" w:rsidRDefault="0004764B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500841">
        <w:rPr>
          <w:rFonts w:asciiTheme="minorEastAsia" w:hAnsiTheme="minorEastAsia" w:cs="Consolas"/>
          <w:szCs w:val="21"/>
        </w:rPr>
        <w:t>绘图板</w:t>
      </w:r>
      <w:r w:rsidRPr="00500841">
        <w:rPr>
          <w:rFonts w:asciiTheme="minorEastAsia" w:hAnsiTheme="minorEastAsia" w:cs="Consolas" w:hint="eastAsia"/>
          <w:szCs w:val="21"/>
        </w:rPr>
        <w:t>的渲染，主要是通过</w:t>
      </w:r>
      <w:r w:rsidRPr="00500841">
        <w:rPr>
          <w:rFonts w:asciiTheme="minorEastAsia" w:hAnsiTheme="minorEastAsia" w:cs="Consolas"/>
          <w:szCs w:val="21"/>
        </w:rPr>
        <w:t>InkCanvas</w:t>
      </w:r>
      <w:r w:rsidRPr="00500841">
        <w:rPr>
          <w:rFonts w:asciiTheme="minorEastAsia" w:hAnsiTheme="minorEastAsia" w:cs="Consolas" w:hint="eastAsia"/>
          <w:szCs w:val="21"/>
        </w:rPr>
        <w:t>控件的</w:t>
      </w:r>
      <w:r w:rsidRPr="0050084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InkPresenter</w:t>
      </w:r>
      <w:r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属性来</w:t>
      </w:r>
      <w:r w:rsidR="00E9659A"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实现的。</w:t>
      </w:r>
    </w:p>
    <w:p w:rsidR="001945C1" w:rsidRPr="00275F74" w:rsidRDefault="001945C1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Consolas"/>
          <w:szCs w:val="21"/>
          <w:rPrChange w:id="110" w:author="Xinyu Liu" w:date="2015-10-09T17:28:00Z">
            <w:rPr>
              <w:rFonts w:cs="Consolas"/>
            </w:rPr>
          </w:rPrChange>
        </w:rPr>
        <w:pPrChange w:id="111" w:author="Xinyu Liu" w:date="2015-10-09T17:28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112" w:author="Xinyu Liu" w:date="2015-10-09T17:28:00Z">
            <w:rPr>
              <w:b/>
              <w:highlight w:val="white"/>
            </w:rPr>
          </w:rPrChange>
        </w:rPr>
        <w:t>I</w:t>
      </w: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13" w:author="Xinyu Liu" w:date="2015-10-09T17:28:00Z">
            <w:rPr>
              <w:b/>
            </w:rPr>
          </w:rPrChange>
        </w:rPr>
        <w:t>nkPresenter</w:t>
      </w:r>
      <w:ins w:id="114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</w:rPr>
          <w:t>：</w:t>
        </w:r>
      </w:ins>
      <w:del w:id="115" w:author="Xinyu Liu" w:date="2015-10-09T17:29:00Z">
        <w:r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  <w:rPrChange w:id="116" w:author="Xinyu Liu" w:date="2015-10-09T17:28:00Z">
              <w:rPr>
                <w:rFonts w:hint="eastAsia"/>
                <w:highlight w:val="white"/>
              </w:rPr>
            </w:rPrChange>
          </w:rPr>
          <w:delText>。</w:delText>
        </w:r>
      </w:del>
      <w:r w:rsidRPr="00275F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117" w:author="Xinyu Liu" w:date="2015-10-09T17:28:00Z">
            <w:rPr>
              <w:rFonts w:hint="eastAsia"/>
              <w:highlight w:val="white"/>
            </w:rPr>
          </w:rPrChange>
        </w:rPr>
        <w:t>它是</w:t>
      </w:r>
      <w:r w:rsidRPr="00275F74">
        <w:rPr>
          <w:rFonts w:asciiTheme="minorEastAsia" w:hAnsiTheme="minorEastAsia" w:cs="新宋体"/>
          <w:color w:val="000000"/>
          <w:kern w:val="0"/>
          <w:szCs w:val="21"/>
          <w:rPrChange w:id="118" w:author="Xinyu Liu" w:date="2015-10-09T17:28:00Z">
            <w:rPr/>
          </w:rPrChange>
        </w:rPr>
        <w:t>Windows.UI.Input.Inking</w:t>
      </w:r>
      <w:r w:rsidRPr="00275F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119" w:author="Xinyu Liu" w:date="2015-10-09T17:28:00Z">
            <w:rPr>
              <w:rFonts w:hint="eastAsia"/>
              <w:highlight w:val="white"/>
            </w:rPr>
          </w:rPrChange>
        </w:rPr>
        <w:t>命名空间下的一个类，主要用于显示墨迹笔画的一个画布，</w:t>
      </w:r>
      <w:r w:rsidRPr="00275F74">
        <w:rPr>
          <w:rFonts w:asciiTheme="minorEastAsia" w:hAnsiTheme="minorEastAsia" w:cs="新宋体"/>
          <w:color w:val="000000"/>
          <w:kern w:val="0"/>
          <w:szCs w:val="21"/>
          <w:highlight w:val="white"/>
          <w:rPrChange w:id="120" w:author="Xinyu Liu" w:date="2015-10-09T17:28:00Z">
            <w:rPr>
              <w:highlight w:val="white"/>
            </w:rPr>
          </w:rPrChange>
        </w:rPr>
        <w:t>In</w:t>
      </w:r>
      <w:r w:rsidRPr="00275F74">
        <w:rPr>
          <w:rFonts w:asciiTheme="minorEastAsia" w:hAnsiTheme="minorEastAsia" w:cs="新宋体"/>
          <w:color w:val="000000"/>
          <w:kern w:val="0"/>
          <w:szCs w:val="21"/>
          <w:rPrChange w:id="121" w:author="Xinyu Liu" w:date="2015-10-09T17:28:00Z">
            <w:rPr/>
          </w:rPrChange>
        </w:rPr>
        <w:t>kCanvas</w:t>
      </w:r>
      <w:r w:rsidRPr="00275F74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122" w:author="Xinyu Liu" w:date="2015-10-09T17:28:00Z">
            <w:rPr>
              <w:rFonts w:hint="eastAsia"/>
              <w:highlight w:val="white"/>
            </w:rPr>
          </w:rPrChange>
        </w:rPr>
        <w:t>的墨迹捕捉实际上也是由它来完成。</w:t>
      </w:r>
    </w:p>
    <w:p w:rsidR="0004764B" w:rsidRPr="00275F74" w:rsidDel="00275F74" w:rsidRDefault="005E024E">
      <w:pPr>
        <w:pStyle w:val="ListParagraph"/>
        <w:numPr>
          <w:ilvl w:val="0"/>
          <w:numId w:val="3"/>
        </w:numPr>
        <w:spacing w:line="360" w:lineRule="auto"/>
        <w:ind w:firstLineChars="0"/>
        <w:rPr>
          <w:del w:id="123" w:author="Xinyu Liu" w:date="2015-10-09T17:23:00Z"/>
          <w:rFonts w:asciiTheme="minorEastAsia" w:hAnsiTheme="minorEastAsia" w:cs="新宋体"/>
          <w:color w:val="000000"/>
          <w:kern w:val="0"/>
          <w:szCs w:val="21"/>
          <w:rPrChange w:id="124" w:author="Xinyu Liu" w:date="2015-10-09T17:28:00Z">
            <w:rPr>
              <w:del w:id="125" w:author="Xinyu Liu" w:date="2015-10-09T17:23:00Z"/>
            </w:rPr>
          </w:rPrChange>
        </w:rPr>
        <w:pPrChange w:id="126" w:author="Xinyu Liu" w:date="2015-10-09T17:28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27" w:author="Xinyu Liu" w:date="2015-10-09T17:28:00Z">
            <w:rPr>
              <w:b/>
            </w:rPr>
          </w:rPrChange>
        </w:rPr>
        <w:t>InkDrawingAttributes</w:t>
      </w:r>
      <w:ins w:id="128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29" w:author="Xinyu Liu" w:date="2015-10-09T17:29:00Z">
        <w:r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30" w:author="Xinyu Liu" w:date="2015-10-09T17:28:00Z">
              <w:rPr>
                <w:rFonts w:hint="eastAsia"/>
              </w:rPr>
            </w:rPrChange>
          </w:rPr>
          <w:delText>。</w:delText>
        </w:r>
      </w:del>
      <w:r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31" w:author="Xinyu Liu" w:date="2015-10-09T17:28:00Z">
            <w:rPr>
              <w:rFonts w:hint="eastAsia"/>
            </w:rPr>
          </w:rPrChange>
        </w:rPr>
        <w:t>墨迹绘制属性，</w:t>
      </w:r>
      <w:r w:rsidRPr="00275F74">
        <w:rPr>
          <w:rFonts w:asciiTheme="minorEastAsia" w:hAnsiTheme="minorEastAsia" w:cs="新宋体"/>
          <w:color w:val="000000"/>
          <w:kern w:val="0"/>
          <w:szCs w:val="21"/>
          <w:rPrChange w:id="132" w:author="Xinyu Liu" w:date="2015-10-09T17:28:00Z">
            <w:rPr/>
          </w:rPrChange>
        </w:rPr>
        <w:t>InkPresenter</w:t>
      </w:r>
      <w:r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33" w:author="Xinyu Liu" w:date="2015-10-09T17:28:00Z">
            <w:rPr>
              <w:rFonts w:hint="eastAsia"/>
            </w:rPr>
          </w:rPrChange>
        </w:rPr>
        <w:t>主要根据</w:t>
      </w:r>
      <w:r w:rsidRPr="00275F74">
        <w:rPr>
          <w:rFonts w:asciiTheme="minorEastAsia" w:hAnsiTheme="minorEastAsia" w:cs="新宋体"/>
          <w:color w:val="000000"/>
          <w:kern w:val="0"/>
          <w:szCs w:val="21"/>
          <w:rPrChange w:id="134" w:author="Xinyu Liu" w:date="2015-10-09T17:28:00Z">
            <w:rPr/>
          </w:rPrChange>
        </w:rPr>
        <w:t>InkDrawingAttributes</w:t>
      </w:r>
      <w:r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35" w:author="Xinyu Liu" w:date="2015-10-09T17:28:00Z">
            <w:rPr>
              <w:rFonts w:hint="eastAsia"/>
            </w:rPr>
          </w:rPrChange>
        </w:rPr>
        <w:t>中的设置来采集、捕捉笔迹。</w:t>
      </w:r>
    </w:p>
    <w:p w:rsidR="00E9189B" w:rsidRPr="00275F74" w:rsidRDefault="00E9189B">
      <w:pPr>
        <w:pStyle w:val="ListParagraph"/>
        <w:spacing w:line="360" w:lineRule="auto"/>
        <w:ind w:left="720" w:firstLineChars="0" w:firstLine="0"/>
        <w:rPr>
          <w:rFonts w:asciiTheme="minorEastAsia" w:hAnsiTheme="minorEastAsia" w:cs="Consolas"/>
          <w:szCs w:val="21"/>
          <w:rPrChange w:id="136" w:author="Xinyu Liu" w:date="2015-10-09T17:29:00Z">
            <w:rPr>
              <w:rFonts w:cs="Consolas"/>
            </w:rPr>
          </w:rPrChange>
        </w:rPr>
        <w:pPrChange w:id="137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color w:val="000000"/>
          <w:kern w:val="0"/>
          <w:szCs w:val="21"/>
          <w:rPrChange w:id="138" w:author="Xinyu Liu" w:date="2015-10-09T17:29:00Z">
            <w:rPr/>
          </w:rPrChange>
        </w:rPr>
        <w:t>InkDrawingAttributes</w:t>
      </w:r>
      <w:r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39" w:author="Xinyu Liu" w:date="2015-10-09T17:29:00Z">
            <w:rPr>
              <w:rFonts w:hint="eastAsia"/>
            </w:rPr>
          </w:rPrChange>
        </w:rPr>
        <w:t>主要属性如下：</w:t>
      </w:r>
    </w:p>
    <w:p w:rsidR="0004764B" w:rsidRPr="00275F74" w:rsidRDefault="0009437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140" w:author="Xinyu Liu" w:date="2015-10-09T17:29:00Z">
            <w:rPr/>
          </w:rPrChange>
        </w:rPr>
        <w:pPrChange w:id="141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42" w:author="Xinyu Liu" w:date="2015-10-09T17:29:00Z">
            <w:rPr/>
          </w:rPrChange>
        </w:rPr>
        <w:t>InkDrawingAttributes.Color</w:t>
      </w:r>
      <w:ins w:id="143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44" w:author="Xinyu Liu" w:date="2015-10-09T17:29:00Z">
        <w:r w:rsidR="002F46B1"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45" w:author="Xinyu Liu" w:date="2015-10-09T17:29:00Z">
              <w:rPr>
                <w:rFonts w:hint="eastAsia"/>
              </w:rPr>
            </w:rPrChange>
          </w:rPr>
          <w:delText>。</w:delText>
        </w:r>
      </w:del>
      <w:r w:rsidR="002F46B1"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46" w:author="Xinyu Liu" w:date="2015-10-09T17:29:00Z">
            <w:rPr>
              <w:rFonts w:hint="eastAsia"/>
            </w:rPr>
          </w:rPrChange>
        </w:rPr>
        <w:t>画笔颜色。</w:t>
      </w:r>
    </w:p>
    <w:p w:rsidR="00E1228D" w:rsidRPr="00275F74" w:rsidRDefault="00E1228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147" w:author="Xinyu Liu" w:date="2015-10-09T17:29:00Z">
            <w:rPr/>
          </w:rPrChange>
        </w:rPr>
        <w:pPrChange w:id="148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49" w:author="Xinyu Liu" w:date="2015-10-09T17:29:00Z">
            <w:rPr/>
          </w:rPrChange>
        </w:rPr>
        <w:t>InkDrawingAttributes</w:t>
      </w:r>
      <w:r w:rsidR="002F46B1"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50" w:author="Xinyu Liu" w:date="2015-10-09T17:29:00Z">
            <w:rPr/>
          </w:rPrChange>
        </w:rPr>
        <w:t>.Size</w:t>
      </w:r>
      <w:ins w:id="151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52" w:author="Xinyu Liu" w:date="2015-10-09T17:29:00Z">
        <w:r w:rsidR="002F46B1"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53" w:author="Xinyu Liu" w:date="2015-10-09T17:29:00Z">
              <w:rPr>
                <w:rFonts w:hint="eastAsia"/>
              </w:rPr>
            </w:rPrChange>
          </w:rPr>
          <w:delText>。</w:delText>
        </w:r>
      </w:del>
      <w:r w:rsidR="002F46B1"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54" w:author="Xinyu Liu" w:date="2015-10-09T17:29:00Z">
            <w:rPr>
              <w:rFonts w:hint="eastAsia"/>
            </w:rPr>
          </w:rPrChange>
        </w:rPr>
        <w:t>画笔粗细。</w:t>
      </w:r>
    </w:p>
    <w:p w:rsidR="00990E13" w:rsidRPr="00275F74" w:rsidRDefault="00990E13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155" w:author="Xinyu Liu" w:date="2015-10-09T17:29:00Z">
            <w:rPr/>
          </w:rPrChange>
        </w:rPr>
        <w:pPrChange w:id="156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57" w:author="Xinyu Liu" w:date="2015-10-09T17:29:00Z">
            <w:rPr/>
          </w:rPrChange>
        </w:rPr>
        <w:t>InkDrawingAttributes.DrawAsHighlighter</w:t>
      </w:r>
      <w:ins w:id="158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59" w:author="Xinyu Liu" w:date="2015-10-09T17:29:00Z">
        <w:r w:rsidR="002F46B1"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60" w:author="Xinyu Liu" w:date="2015-10-09T17:29:00Z">
              <w:rPr>
                <w:rFonts w:hint="eastAsia"/>
              </w:rPr>
            </w:rPrChange>
          </w:rPr>
          <w:delText>。</w:delText>
        </w:r>
      </w:del>
      <w:r w:rsidR="002F46B1"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61" w:author="Xinyu Liu" w:date="2015-10-09T17:29:00Z">
            <w:rPr>
              <w:rFonts w:hint="eastAsia"/>
            </w:rPr>
          </w:rPrChange>
        </w:rPr>
        <w:t>是否采用荧光笔绘制。</w:t>
      </w:r>
    </w:p>
    <w:p w:rsidR="00990E13" w:rsidRPr="00275F74" w:rsidRDefault="00990E13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162" w:author="Xinyu Liu" w:date="2015-10-09T17:29:00Z">
            <w:rPr/>
          </w:rPrChange>
        </w:rPr>
        <w:pPrChange w:id="163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64" w:author="Xinyu Liu" w:date="2015-10-09T17:29:00Z">
            <w:rPr/>
          </w:rPrChange>
        </w:rPr>
        <w:t>InkDrawingAttributes</w:t>
      </w:r>
      <w:r w:rsidR="00D61B75"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65" w:author="Xinyu Liu" w:date="2015-10-09T17:29:00Z">
            <w:rPr/>
          </w:rPrChange>
        </w:rPr>
        <w:t>.FitToCurve</w:t>
      </w:r>
      <w:ins w:id="166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67" w:author="Xinyu Liu" w:date="2015-10-09T17:29:00Z">
        <w:r w:rsidR="00D61B75"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68" w:author="Xinyu Liu" w:date="2015-10-09T17:29:00Z">
              <w:rPr>
                <w:rFonts w:hint="eastAsia"/>
              </w:rPr>
            </w:rPrChange>
          </w:rPr>
          <w:delText>。</w:delText>
        </w:r>
      </w:del>
      <w:r w:rsidR="00D61B75"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69" w:author="Xinyu Liu" w:date="2015-10-09T17:29:00Z">
            <w:rPr>
              <w:rFonts w:hint="eastAsia"/>
            </w:rPr>
          </w:rPrChange>
        </w:rPr>
        <w:t>是否使用贝塞尔曲线</w:t>
      </w:r>
    </w:p>
    <w:p w:rsidR="00990E13" w:rsidRPr="00275F74" w:rsidRDefault="00990E13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170" w:author="Xinyu Liu" w:date="2015-10-09T17:29:00Z">
            <w:rPr/>
          </w:rPrChange>
        </w:rPr>
        <w:pPrChange w:id="171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72" w:author="Xinyu Liu" w:date="2015-10-09T17:29:00Z">
            <w:rPr/>
          </w:rPrChange>
        </w:rPr>
        <w:t>InkDrawingAttributes</w:t>
      </w:r>
      <w:r w:rsidR="00D61B75"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73" w:author="Xinyu Liu" w:date="2015-10-09T17:29:00Z">
            <w:rPr/>
          </w:rPrChange>
        </w:rPr>
        <w:t>.IgnorePressure</w:t>
      </w:r>
      <w:ins w:id="174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75" w:author="Xinyu Liu" w:date="2015-10-09T17:29:00Z">
        <w:r w:rsidR="00D61B75"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76" w:author="Xinyu Liu" w:date="2015-10-09T17:29:00Z">
              <w:rPr>
                <w:rFonts w:hint="eastAsia"/>
              </w:rPr>
            </w:rPrChange>
          </w:rPr>
          <w:delText>。</w:delText>
        </w:r>
      </w:del>
      <w:r w:rsidR="00D61B75"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77" w:author="Xinyu Liu" w:date="2015-10-09T17:29:00Z">
            <w:rPr>
              <w:rFonts w:hint="eastAsia"/>
            </w:rPr>
          </w:rPrChange>
        </w:rPr>
        <w:t>是否忽略压力</w:t>
      </w:r>
    </w:p>
    <w:p w:rsidR="000D65CD" w:rsidRPr="00275F74" w:rsidRDefault="000D65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178" w:author="Xinyu Liu" w:date="2015-10-09T17:29:00Z">
            <w:rPr/>
          </w:rPrChange>
        </w:rPr>
        <w:pPrChange w:id="179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80" w:author="Xinyu Liu" w:date="2015-10-09T17:29:00Z">
            <w:rPr/>
          </w:rPrChange>
        </w:rPr>
        <w:t>InkDrawingAttributes.PenTip</w:t>
      </w:r>
      <w:ins w:id="181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82" w:author="Xinyu Liu" w:date="2015-10-09T17:29:00Z">
        <w:r w:rsidR="00303B3F"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83" w:author="Xinyu Liu" w:date="2015-10-09T17:29:00Z">
              <w:rPr>
                <w:rFonts w:hint="eastAsia"/>
              </w:rPr>
            </w:rPrChange>
          </w:rPr>
          <w:delText>。</w:delText>
        </w:r>
      </w:del>
      <w:r w:rsidR="00303B3F"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84" w:author="Xinyu Liu" w:date="2015-10-09T17:29:00Z">
            <w:rPr>
              <w:rFonts w:hint="eastAsia"/>
            </w:rPr>
          </w:rPrChange>
        </w:rPr>
        <w:t>笔尖形状</w:t>
      </w:r>
    </w:p>
    <w:p w:rsidR="000D65CD" w:rsidRPr="00275F74" w:rsidRDefault="000D65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  <w:sz w:val="18"/>
          <w:szCs w:val="18"/>
        </w:rPr>
        <w:pPrChange w:id="185" w:author="Xinyu Liu" w:date="2015-10-09T17:29:00Z">
          <w:pPr>
            <w:spacing w:line="360" w:lineRule="auto"/>
          </w:pPr>
        </w:pPrChange>
      </w:pPr>
      <w:r w:rsidRPr="00275F74">
        <w:rPr>
          <w:rFonts w:asciiTheme="minorEastAsia" w:hAnsiTheme="minorEastAsia" w:cs="新宋体"/>
          <w:b/>
          <w:color w:val="000000"/>
          <w:kern w:val="0"/>
          <w:szCs w:val="21"/>
          <w:rPrChange w:id="186" w:author="Xinyu Liu" w:date="2015-10-09T17:29:00Z">
            <w:rPr/>
          </w:rPrChange>
        </w:rPr>
        <w:t>InkDrawingAttributes.Matrix3x2</w:t>
      </w:r>
      <w:ins w:id="187" w:author="Xinyu Liu" w:date="2015-10-09T17:29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</w:rPr>
          <w:t>：</w:t>
        </w:r>
      </w:ins>
      <w:del w:id="188" w:author="Xinyu Liu" w:date="2015-10-09T17:29:00Z">
        <w:r w:rsidR="00303B3F" w:rsidRPr="00275F74" w:rsidDel="004A14C1">
          <w:rPr>
            <w:rFonts w:asciiTheme="minorEastAsia" w:hAnsiTheme="minorEastAsia" w:cs="新宋体" w:hint="eastAsia"/>
            <w:color w:val="000000"/>
            <w:kern w:val="0"/>
            <w:szCs w:val="21"/>
            <w:rPrChange w:id="189" w:author="Xinyu Liu" w:date="2015-10-09T17:29:00Z">
              <w:rPr>
                <w:rFonts w:hint="eastAsia"/>
              </w:rPr>
            </w:rPrChange>
          </w:rPr>
          <w:delText>。</w:delText>
        </w:r>
      </w:del>
      <w:r w:rsidR="00303B3F" w:rsidRPr="00275F74">
        <w:rPr>
          <w:rFonts w:asciiTheme="minorEastAsia" w:hAnsiTheme="minorEastAsia" w:cs="新宋体"/>
          <w:color w:val="000000"/>
          <w:kern w:val="0"/>
          <w:szCs w:val="21"/>
          <w:rPrChange w:id="190" w:author="Xinyu Liu" w:date="2015-10-09T17:29:00Z">
            <w:rPr/>
          </w:rPrChange>
        </w:rPr>
        <w:t>3*2</w:t>
      </w:r>
      <w:r w:rsidR="00303B3F" w:rsidRPr="00275F74">
        <w:rPr>
          <w:rFonts w:asciiTheme="minorEastAsia" w:hAnsiTheme="minorEastAsia" w:cs="新宋体" w:hint="eastAsia"/>
          <w:color w:val="000000"/>
          <w:kern w:val="0"/>
          <w:szCs w:val="21"/>
          <w:rPrChange w:id="191" w:author="Xinyu Liu" w:date="2015-10-09T17:29:00Z">
            <w:rPr>
              <w:rFonts w:hint="eastAsia"/>
            </w:rPr>
          </w:rPrChange>
        </w:rPr>
        <w:t>转转矩阵</w:t>
      </w:r>
    </w:p>
    <w:p w:rsidR="0004764B" w:rsidRPr="0004764B" w:rsidRDefault="001141DE" w:rsidP="001141DE">
      <w:pPr>
        <w:pStyle w:val="Heading2"/>
      </w:pPr>
      <w:r>
        <w:lastRenderedPageBreak/>
        <w:t>创建第二个场景</w:t>
      </w:r>
    </w:p>
    <w:p w:rsidR="003C7683" w:rsidRPr="0041488F" w:rsidRDefault="001141DE" w:rsidP="001141DE">
      <w:pPr>
        <w:pStyle w:val="Heading3"/>
        <w:rPr>
          <w:sz w:val="28"/>
          <w:szCs w:val="28"/>
        </w:rPr>
      </w:pPr>
      <w:r w:rsidRPr="0041488F">
        <w:rPr>
          <w:sz w:val="28"/>
          <w:szCs w:val="28"/>
        </w:rPr>
        <w:t>场景描述</w:t>
      </w:r>
    </w:p>
    <w:p w:rsidR="001141DE" w:rsidRDefault="00C3616D" w:rsidP="00BE6B9B">
      <w:pPr>
        <w:spacing w:line="360" w:lineRule="auto"/>
      </w:pPr>
      <w:r>
        <w:rPr>
          <w:rFonts w:hint="eastAsia"/>
        </w:rPr>
        <w:t>在这个场景里面，主要演示了</w:t>
      </w:r>
      <w:ins w:id="192" w:author="Xinyu Liu" w:date="2015-10-09T17:13:00Z">
        <w:r w:rsidR="0041002B">
          <w:rPr>
            <w:rFonts w:hint="eastAsia"/>
          </w:rPr>
          <w:t>手写笔迹</w:t>
        </w:r>
      </w:ins>
      <w:del w:id="193" w:author="Xinyu Liu" w:date="2015-10-09T17:13:00Z">
        <w:r w:rsidR="002C481E" w:rsidDel="0041002B">
          <w:rPr>
            <w:rFonts w:hint="eastAsia"/>
          </w:rPr>
          <w:delText>墨迹</w:delText>
        </w:r>
      </w:del>
      <w:r w:rsidR="002C481E">
        <w:rPr>
          <w:rFonts w:hint="eastAsia"/>
        </w:rPr>
        <w:t>的识别。</w:t>
      </w:r>
    </w:p>
    <w:p w:rsidR="003040D0" w:rsidRPr="003040D0" w:rsidRDefault="00307A58" w:rsidP="003040D0">
      <w:pPr>
        <w:pStyle w:val="Heading3"/>
        <w:rPr>
          <w:sz w:val="28"/>
          <w:szCs w:val="28"/>
        </w:rPr>
      </w:pPr>
      <w:r w:rsidRPr="00307A58">
        <w:rPr>
          <w:sz w:val="28"/>
          <w:szCs w:val="28"/>
        </w:rPr>
        <w:t>知识点</w:t>
      </w:r>
    </w:p>
    <w:p w:rsidR="003040D0" w:rsidRPr="00BE6B9B" w:rsidRDefault="003040D0" w:rsidP="00BE6B9B">
      <w:pPr>
        <w:spacing w:line="360" w:lineRule="auto"/>
        <w:rPr>
          <w:rFonts w:asciiTheme="minorEastAsia" w:hAnsiTheme="minorEastAsia" w:cs="新宋体"/>
          <w:color w:val="000000" w:themeColor="text1"/>
          <w:kern w:val="0"/>
          <w:szCs w:val="2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6B9B">
        <w:rPr>
          <w:rFonts w:asciiTheme="minorEastAsia" w:hAnsiTheme="minorEastAsia" w:hint="eastAsia"/>
          <w:b/>
        </w:rPr>
        <w:t>Ink</w:t>
      </w:r>
      <w:r w:rsidRPr="00BE6B9B">
        <w:rPr>
          <w:rFonts w:asciiTheme="minorEastAsia" w:hAnsiTheme="minorEastAsia"/>
          <w:b/>
        </w:rPr>
        <w:t>Canvas</w:t>
      </w:r>
      <w:r w:rsidRPr="00BE6B9B">
        <w:rPr>
          <w:rFonts w:asciiTheme="minorEastAsia" w:hAnsiTheme="minorEastAsia" w:hint="eastAsia"/>
          <w:b/>
        </w:rPr>
        <w:t xml:space="preserve"> Control</w:t>
      </w:r>
      <w:ins w:id="194" w:author="Xinyu Liu" w:date="2015-10-09T17:33:00Z">
        <w:r w:rsidR="00DD6D77">
          <w:rPr>
            <w:rFonts w:asciiTheme="minorEastAsia" w:hAnsiTheme="minorEastAsia" w:hint="eastAsia"/>
          </w:rPr>
          <w:t>：</w:t>
        </w:r>
      </w:ins>
      <w:del w:id="195" w:author="Xinyu Liu" w:date="2015-10-09T17:33:00Z">
        <w:r w:rsidRPr="00BE6B9B" w:rsidDel="00DD6D77">
          <w:rPr>
            <w:rFonts w:asciiTheme="minorEastAsia" w:hAnsiTheme="minorEastAsia" w:hint="eastAsia"/>
          </w:rPr>
          <w:delText>。</w:delText>
        </w:r>
      </w:del>
      <w:r w:rsidR="00932093" w:rsidRPr="00BE6B9B">
        <w:rPr>
          <w:rFonts w:asciiTheme="minorEastAsia" w:hAnsiTheme="minorEastAsia" w:hint="eastAsia"/>
        </w:rPr>
        <w:t>详见第一个场景里的描述。</w:t>
      </w:r>
    </w:p>
    <w:p w:rsidR="00AD749E" w:rsidRPr="00BE6B9B" w:rsidRDefault="003040D0" w:rsidP="00BE6B9B">
      <w:pPr>
        <w:spacing w:line="360" w:lineRule="auto"/>
        <w:rPr>
          <w:rFonts w:asciiTheme="minorEastAsia" w:hAnsiTheme="minorEastAsia"/>
        </w:rPr>
      </w:pPr>
      <w:r w:rsidRPr="00BE6B9B">
        <w:rPr>
          <w:rFonts w:asciiTheme="minorEastAsia" w:hAnsiTheme="minorEastAsia"/>
          <w:b/>
        </w:rPr>
        <w:t>InkDrawingAttributes</w:t>
      </w:r>
      <w:ins w:id="196" w:author="Xinyu Liu" w:date="2015-10-09T17:34:00Z">
        <w:r w:rsidR="00DD6D77">
          <w:rPr>
            <w:rFonts w:asciiTheme="minorEastAsia" w:hAnsiTheme="minorEastAsia" w:hint="eastAsia"/>
          </w:rPr>
          <w:t>：</w:t>
        </w:r>
      </w:ins>
      <w:del w:id="197" w:author="Xinyu Liu" w:date="2015-10-09T17:34:00Z">
        <w:r w:rsidR="00932093" w:rsidRPr="00BE6B9B" w:rsidDel="00DD6D77">
          <w:rPr>
            <w:rFonts w:asciiTheme="minorEastAsia" w:hAnsiTheme="minorEastAsia" w:hint="eastAsia"/>
          </w:rPr>
          <w:delText>。</w:delText>
        </w:r>
      </w:del>
      <w:r w:rsidR="00932093" w:rsidRPr="00BE6B9B">
        <w:rPr>
          <w:rFonts w:asciiTheme="minorEastAsia" w:hAnsiTheme="minorEastAsia" w:hint="eastAsia"/>
        </w:rPr>
        <w:t>详见第一个场景里的描述</w:t>
      </w:r>
    </w:p>
    <w:p w:rsidR="003040D0" w:rsidRPr="00BE6B9B" w:rsidRDefault="003040D0" w:rsidP="00BE6B9B">
      <w:pPr>
        <w:spacing w:line="360" w:lineRule="auto"/>
        <w:rPr>
          <w:rFonts w:asciiTheme="minorEastAsia" w:hAnsiTheme="minorEastAsia"/>
        </w:rPr>
      </w:pPr>
      <w:r w:rsidRPr="00BE6B9B">
        <w:rPr>
          <w:rFonts w:asciiTheme="minorEastAsia" w:hAnsiTheme="minorEastAsia"/>
          <w:b/>
        </w:rPr>
        <w:t>InkRecognizerContainer</w:t>
      </w:r>
      <w:ins w:id="198" w:author="Xinyu Liu" w:date="2015-10-09T17:34:00Z">
        <w:r w:rsidR="00DD6D77">
          <w:rPr>
            <w:rFonts w:asciiTheme="minorEastAsia" w:hAnsiTheme="minorEastAsia" w:hint="eastAsia"/>
          </w:rPr>
          <w:t>：</w:t>
        </w:r>
      </w:ins>
      <w:del w:id="199" w:author="Xinyu Liu" w:date="2015-10-09T17:34:00Z">
        <w:r w:rsidR="00CC1208" w:rsidRPr="00BE6B9B" w:rsidDel="00DD6D77">
          <w:rPr>
            <w:rFonts w:asciiTheme="minorEastAsia" w:hAnsiTheme="minorEastAsia" w:hint="eastAsia"/>
          </w:rPr>
          <w:delText>。</w:delText>
        </w:r>
      </w:del>
      <w:r w:rsidR="00002D94" w:rsidRPr="00BE6B9B">
        <w:rPr>
          <w:rFonts w:asciiTheme="minorEastAsia" w:hAnsiTheme="minorEastAsia" w:hint="eastAsia"/>
        </w:rPr>
        <w:t>该类是</w:t>
      </w:r>
      <w:r w:rsidR="00002D94" w:rsidRPr="00BE6B9B">
        <w:rPr>
          <w:rFonts w:asciiTheme="minorEastAsia" w:hAnsiTheme="minorEastAsia"/>
        </w:rPr>
        <w:t>Windows</w:t>
      </w:r>
      <w:r w:rsidR="00002D94" w:rsidRPr="00BE6B9B">
        <w:rPr>
          <w:rFonts w:asciiTheme="minorEastAsia" w:hAnsiTheme="minorEastAsia" w:hint="eastAsia"/>
        </w:rPr>
        <w:t>提供给开发者的一个识别引擎，它可以通过一组画笔墨迹来识别出文本。</w:t>
      </w:r>
    </w:p>
    <w:p w:rsidR="00052EDA" w:rsidRDefault="00052EDA" w:rsidP="00052EDA">
      <w:pPr>
        <w:pStyle w:val="Heading3"/>
        <w:rPr>
          <w:rFonts w:asciiTheme="minorEastAsia" w:hAnsiTheme="minorEastAsia"/>
          <w:sz w:val="28"/>
          <w:szCs w:val="28"/>
        </w:rPr>
      </w:pPr>
      <w:r w:rsidRPr="00052EDA">
        <w:rPr>
          <w:rFonts w:asciiTheme="minorEastAsia" w:hAnsiTheme="minorEastAsia"/>
          <w:sz w:val="28"/>
          <w:szCs w:val="28"/>
        </w:rPr>
        <w:t>创建</w:t>
      </w:r>
      <w:r w:rsidRPr="00052EDA">
        <w:rPr>
          <w:rFonts w:asciiTheme="minorEastAsia" w:hAnsiTheme="minorEastAsia" w:hint="eastAsia"/>
          <w:sz w:val="28"/>
          <w:szCs w:val="28"/>
        </w:rPr>
        <w:t>XAML视图文件</w:t>
      </w:r>
    </w:p>
    <w:p w:rsidR="008232ED" w:rsidRPr="00BE6B9B" w:rsidRDefault="008232ED" w:rsidP="00BE6B9B">
      <w:pPr>
        <w:spacing w:line="360" w:lineRule="auto"/>
        <w:rPr>
          <w:rFonts w:asciiTheme="minorEastAsia" w:hAnsiTheme="minorEastAsia"/>
        </w:rPr>
      </w:pPr>
      <w:r w:rsidRPr="00BE6B9B">
        <w:rPr>
          <w:rFonts w:asciiTheme="minorEastAsia" w:hAnsiTheme="minorEastAsia" w:hint="eastAsia"/>
        </w:rPr>
        <w:t>在解决方案资源管理器中，右键单击该项目SimpleInk</w:t>
      </w:r>
      <w:r w:rsidR="00BE6B9B">
        <w:rPr>
          <w:rFonts w:asciiTheme="minorEastAsia" w:hAnsiTheme="minorEastAsia" w:hint="eastAsia"/>
        </w:rPr>
        <w:t>（除非你有其他的命名）。从“添加”菜单中，选择“新建项</w:t>
      </w:r>
      <w:r w:rsidRPr="00BE6B9B">
        <w:rPr>
          <w:rFonts w:asciiTheme="minorEastAsia" w:hAnsiTheme="minorEastAsia" w:hint="eastAsia"/>
        </w:rPr>
        <w:t>”</w:t>
      </w:r>
    </w:p>
    <w:p w:rsidR="008232ED" w:rsidRDefault="006C0906" w:rsidP="008232ED">
      <w:r>
        <w:rPr>
          <w:noProof/>
        </w:rPr>
        <w:lastRenderedPageBreak/>
        <w:drawing>
          <wp:inline distT="0" distB="0" distL="0" distR="0" wp14:anchorId="16FE89E0" wp14:editId="3DFC20EE">
            <wp:extent cx="5274310" cy="4741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2E" w:rsidRDefault="00667B2E" w:rsidP="008232ED"/>
    <w:p w:rsidR="004934D1" w:rsidRPr="001246B6" w:rsidRDefault="0082346D" w:rsidP="001246B6">
      <w:pPr>
        <w:spacing w:line="360" w:lineRule="auto"/>
        <w:rPr>
          <w:rFonts w:asciiTheme="minorEastAsia" w:hAnsiTheme="minorEastAsia"/>
        </w:rPr>
      </w:pPr>
      <w:r w:rsidRPr="001246B6">
        <w:rPr>
          <w:rFonts w:asciiTheme="minorEastAsia" w:hAnsiTheme="minorEastAsia" w:hint="eastAsia"/>
        </w:rPr>
        <w:t>在左侧Visual</w:t>
      </w:r>
      <w:r w:rsidRPr="001246B6">
        <w:rPr>
          <w:rFonts w:asciiTheme="minorEastAsia" w:hAnsiTheme="minorEastAsia"/>
        </w:rPr>
        <w:t xml:space="preserve"> </w:t>
      </w:r>
      <w:r w:rsidRPr="001246B6">
        <w:rPr>
          <w:rFonts w:asciiTheme="minorEastAsia" w:hAnsiTheme="minorEastAsia" w:hint="eastAsia"/>
        </w:rPr>
        <w:t>C#</w:t>
      </w:r>
      <w:r w:rsidRPr="001246B6">
        <w:rPr>
          <w:rFonts w:asciiTheme="minorEastAsia" w:hAnsiTheme="minorEastAsia"/>
        </w:rPr>
        <w:t xml:space="preserve"> </w:t>
      </w:r>
      <w:r w:rsidRPr="001246B6">
        <w:rPr>
          <w:rFonts w:asciiTheme="minorEastAsia" w:hAnsiTheme="minorEastAsia" w:hint="eastAsia"/>
        </w:rPr>
        <w:t>模板中，可以选择文件类型，我们添加一个“空白</w:t>
      </w:r>
      <w:r w:rsidRPr="001246B6">
        <w:rPr>
          <w:rFonts w:asciiTheme="minorEastAsia" w:hAnsiTheme="minorEastAsia"/>
        </w:rPr>
        <w:t>页</w:t>
      </w:r>
      <w:r w:rsidRPr="001246B6">
        <w:rPr>
          <w:rFonts w:asciiTheme="minorEastAsia" w:hAnsiTheme="minorEastAsia" w:hint="eastAsia"/>
        </w:rPr>
        <w:t>”用来展示我们的第</w:t>
      </w:r>
      <w:ins w:id="200" w:author="Xinyu Liu" w:date="2015-10-09T17:20:00Z">
        <w:r w:rsidR="009313EC">
          <w:rPr>
            <w:rFonts w:asciiTheme="minorEastAsia" w:hAnsiTheme="minorEastAsia" w:hint="eastAsia"/>
          </w:rPr>
          <w:t>二</w:t>
        </w:r>
      </w:ins>
      <w:del w:id="201" w:author="Xinyu Liu" w:date="2015-10-09T17:20:00Z">
        <w:r w:rsidRPr="001246B6" w:rsidDel="009313EC">
          <w:rPr>
            <w:rFonts w:asciiTheme="minorEastAsia" w:hAnsiTheme="minorEastAsia" w:hint="eastAsia"/>
          </w:rPr>
          <w:delText>一</w:delText>
        </w:r>
      </w:del>
      <w:r w:rsidRPr="001246B6">
        <w:rPr>
          <w:rFonts w:asciiTheme="minorEastAsia" w:hAnsiTheme="minorEastAsia" w:hint="eastAsia"/>
        </w:rPr>
        <w:t>个应用场景。</w:t>
      </w:r>
      <w:del w:id="202" w:author="Xinyu Liu" w:date="2015-10-09T17:25:00Z">
        <w:r w:rsidRPr="001246B6" w:rsidDel="00275F74">
          <w:rPr>
            <w:rFonts w:asciiTheme="minorEastAsia" w:hAnsiTheme="minorEastAsia" w:hint="eastAsia"/>
          </w:rPr>
          <w:delText>我们建议的</w:delText>
        </w:r>
      </w:del>
      <w:r w:rsidRPr="001246B6">
        <w:rPr>
          <w:rFonts w:asciiTheme="minorEastAsia" w:hAnsiTheme="minorEastAsia" w:hint="eastAsia"/>
        </w:rPr>
        <w:t>命名</w:t>
      </w:r>
      <w:ins w:id="203" w:author="Xinyu Liu" w:date="2015-10-09T17:25:00Z">
        <w:r w:rsidR="00275F74">
          <w:rPr>
            <w:rFonts w:asciiTheme="minorEastAsia" w:hAnsiTheme="minorEastAsia" w:hint="eastAsia"/>
          </w:rPr>
          <w:t>为</w:t>
        </w:r>
      </w:ins>
      <w:del w:id="204" w:author="Xinyu Liu" w:date="2015-10-09T17:25:00Z">
        <w:r w:rsidRPr="001246B6" w:rsidDel="00275F74">
          <w:rPr>
            <w:rFonts w:asciiTheme="minorEastAsia" w:hAnsiTheme="minorEastAsia" w:hint="eastAsia"/>
          </w:rPr>
          <w:delText>是</w:delText>
        </w:r>
      </w:del>
      <w:r w:rsidR="00554DBE" w:rsidRPr="001246B6">
        <w:rPr>
          <w:rFonts w:asciiTheme="minorEastAsia" w:hAnsiTheme="minorEastAsia"/>
        </w:rPr>
        <w:t>Scenario2</w:t>
      </w:r>
      <w:r w:rsidRPr="001246B6">
        <w:rPr>
          <w:rFonts w:asciiTheme="minorEastAsia" w:hAnsiTheme="minorEastAsia" w:hint="eastAsia"/>
        </w:rPr>
        <w:t>。</w:t>
      </w:r>
    </w:p>
    <w:p w:rsidR="00667B2E" w:rsidRDefault="00667B2E" w:rsidP="008232ED"/>
    <w:p w:rsidR="005F6A6E" w:rsidRDefault="008B42B5" w:rsidP="008232ED">
      <w:r>
        <w:rPr>
          <w:noProof/>
        </w:rPr>
        <w:drawing>
          <wp:inline distT="0" distB="0" distL="0" distR="0" wp14:anchorId="55D2F3AC" wp14:editId="22741B81">
            <wp:extent cx="5274310" cy="3008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AF" w:rsidRPr="00347DB2" w:rsidRDefault="00102F01" w:rsidP="00652C60">
      <w:pPr>
        <w:tabs>
          <w:tab w:val="left" w:pos="3"/>
        </w:tabs>
        <w:spacing w:line="360" w:lineRule="auto"/>
        <w:rPr>
          <w:rFonts w:asciiTheme="minorEastAsia" w:hAnsiTheme="minorEastAsia"/>
        </w:rPr>
      </w:pPr>
      <w:r w:rsidRPr="00652C60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21F2D1" wp14:editId="246CFDA4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250180" cy="1455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="Output"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Grid.Row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="3"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HorizontalAlignment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="Stretch"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ThemeResource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SystemControlBackgroundChromeWhiteBrush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BorderBrush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StaticResource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SplitViewPaneBackgroundColor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BorderThickness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&lt;!-- Inking area --&gt;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="inkCanvas"/&gt;</w:t>
                            </w:r>
                          </w:p>
                          <w:p w:rsidR="001A35F3" w:rsidRDefault="00447017" w:rsidP="00447017"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21F2D1" id="_x0000_s1028" type="#_x0000_t202" style="position:absolute;left:0;text-align:left;margin-left:0;margin-top:25.8pt;width:413.4pt;height:114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">
                <v:textbox>
                  <w:txbxContent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="Output"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Grid.Row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="3"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HorizontalAlignment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="Stretch"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ThemeResource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SystemControlBackgroundChromeWhiteBrush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StaticResource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SplitViewPaneBackgroundColor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BorderThickness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&lt;!--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Inking area --&gt;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InkCanvas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="inkCanvas"/&gt;</w:t>
                      </w:r>
                    </w:p>
                    <w:p w:rsidR="001A35F3" w:rsidRDefault="00447017" w:rsidP="00447017"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A6E" w:rsidRPr="00652C60">
        <w:rPr>
          <w:rFonts w:asciiTheme="minorEastAsia" w:hAnsiTheme="minorEastAsia" w:hint="eastAsia"/>
        </w:rPr>
        <w:t>打开Scenario</w:t>
      </w:r>
      <w:r w:rsidR="000570C0" w:rsidRPr="00652C60">
        <w:rPr>
          <w:rFonts w:asciiTheme="minorEastAsia" w:hAnsiTheme="minorEastAsia"/>
        </w:rPr>
        <w:t>2</w:t>
      </w:r>
      <w:r w:rsidR="005F6A6E" w:rsidRPr="00652C60">
        <w:rPr>
          <w:rFonts w:asciiTheme="minorEastAsia" w:hAnsiTheme="minorEastAsia" w:hint="eastAsia"/>
        </w:rPr>
        <w:t>的</w:t>
      </w:r>
      <w:r w:rsidR="005F6A6E" w:rsidRPr="00652C60">
        <w:rPr>
          <w:rFonts w:asciiTheme="minorEastAsia" w:hAnsiTheme="minorEastAsia"/>
        </w:rPr>
        <w:t>xaml</w:t>
      </w:r>
      <w:r w:rsidR="005F6A6E" w:rsidRPr="00652C60">
        <w:rPr>
          <w:rFonts w:asciiTheme="minorEastAsia" w:hAnsiTheme="minorEastAsia" w:hint="eastAsia"/>
        </w:rPr>
        <w:t>文件，添加Ink</w:t>
      </w:r>
      <w:r w:rsidR="005F6A6E" w:rsidRPr="00652C60">
        <w:rPr>
          <w:rFonts w:asciiTheme="minorEastAsia" w:hAnsiTheme="minorEastAsia"/>
        </w:rPr>
        <w:t>Canvas控件</w:t>
      </w:r>
      <w:r w:rsidR="005F6A6E" w:rsidRPr="00652C60">
        <w:rPr>
          <w:rFonts w:asciiTheme="minorEastAsia" w:hAnsiTheme="minorEastAsia" w:hint="eastAsia"/>
        </w:rPr>
        <w:t>，</w:t>
      </w:r>
      <w:r w:rsidR="005F6A6E" w:rsidRPr="00652C60">
        <w:rPr>
          <w:rFonts w:asciiTheme="minorEastAsia" w:hAnsiTheme="minorEastAsia"/>
        </w:rPr>
        <w:t>代码</w:t>
      </w:r>
      <w:r w:rsidR="005F6A6E" w:rsidRPr="00652C60">
        <w:rPr>
          <w:rFonts w:asciiTheme="minorEastAsia" w:hAnsiTheme="minorEastAsia" w:hint="eastAsia"/>
        </w:rPr>
        <w:t>样章</w:t>
      </w:r>
      <w:r w:rsidR="005F6A6E" w:rsidRPr="00652C60">
        <w:rPr>
          <w:rFonts w:asciiTheme="minorEastAsia" w:hAnsiTheme="minorEastAsia"/>
        </w:rPr>
        <w:t>如下</w:t>
      </w:r>
      <w:r w:rsidR="005F6A6E">
        <w:rPr>
          <w:rFonts w:asciiTheme="minorEastAsia" w:hAnsiTheme="minorEastAsia" w:hint="eastAsia"/>
        </w:rPr>
        <w:t>：</w:t>
      </w:r>
    </w:p>
    <w:p w:rsidR="00ED6501" w:rsidRPr="00ED6501" w:rsidRDefault="00102F01" w:rsidP="00652C60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A69781" wp14:editId="680F13E4">
                <wp:simplePos x="0" y="0"/>
                <wp:positionH relativeFrom="margin">
                  <wp:align>left</wp:align>
                </wp:positionH>
                <wp:positionV relativeFrom="paragraph">
                  <wp:posOffset>1965960</wp:posOffset>
                </wp:positionV>
                <wp:extent cx="5257800" cy="464820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//Recognize Text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IReadOnlyList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InkStroke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 currentStrokes = inkCanvas.InkPresenter.StrokeContainer.GetStrokes();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(currentStrokes.Count &gt; 0)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05340F" w:rsidRP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inkRecognizerContainer.RecognizeAsync(inkCanvas.InkPresenter.StrokeContainer,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InkRecognitionTarget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.All);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(recognitionResults.Count &gt; 0)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Display recognition result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str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recognitionResults)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{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str +=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r.GetTextCandidates()[0];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.textShow.Text = str;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 w:rsidR="002F60D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rootPage.ShowMessage(</w:t>
                            </w:r>
                            <w:r w:rsidR="002F60D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"No text recognized."</w:t>
                            </w:r>
                            <w:r w:rsidR="002F60D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5340F" w:rsidRDefault="0005340F" w:rsidP="00A720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  <w:p w:rsidR="0005340F" w:rsidRDefault="0005340F" w:rsidP="00053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A69781" id="_x0000_s1029" type="#_x0000_t202" style="position:absolute;left:0;text-align:left;margin-left:0;margin-top:154.8pt;width:414pt;height:36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">
                <v:textbox>
                  <w:txbxContent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//Recognize Text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IReadOnlyList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InkStroke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currentStrokes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inkCanvas.InkPresenter.StrokeContainer.GetStrokes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currentStrokes.Count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&gt; 0)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05340F" w:rsidRP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inkRecognizerContainer.RecognizeAsync(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inkCanvas.InkPresenter.StrokeContainer,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InkRecognitionTarget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.All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recognitionResults.Count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&gt; 0)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Display recognition result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recognitionResults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{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r.GetTextCandidates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()[0];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.textShow.Text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="002F60D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2F60D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2F60DB"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"No text recognized."</w:t>
                      </w:r>
                      <w:r w:rsidR="002F60D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340F" w:rsidRDefault="0005340F" w:rsidP="00A720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  <w:p w:rsidR="0005340F" w:rsidRDefault="0005340F" w:rsidP="0005340F"/>
                  </w:txbxContent>
                </v:textbox>
                <w10:wrap type="square" anchorx="margin"/>
              </v:shape>
            </w:pict>
          </mc:Fallback>
        </mc:AlternateContent>
      </w:r>
      <w:r w:rsidR="00BA6478">
        <w:rPr>
          <w:rFonts w:hint="eastAsia"/>
        </w:rPr>
        <w:t>文本识别代码如下：</w:t>
      </w:r>
    </w:p>
    <w:p w:rsidR="00A10325" w:rsidRPr="00252091" w:rsidRDefault="00ED6501" w:rsidP="00252091">
      <w:pPr>
        <w:spacing w:line="360" w:lineRule="auto"/>
        <w:rPr>
          <w:rFonts w:asciiTheme="minorEastAsia" w:hAnsiTheme="minorEastAsia"/>
          <w:szCs w:val="21"/>
        </w:rPr>
      </w:pPr>
      <w:r w:rsidRPr="00252091">
        <w:rPr>
          <w:rFonts w:asciiTheme="minorEastAsia" w:hAnsiTheme="minorEastAsia"/>
          <w:szCs w:val="21"/>
        </w:rPr>
        <w:t>InkRecognizerContainer</w:t>
      </w:r>
      <w:r w:rsidRPr="00252091">
        <w:rPr>
          <w:rFonts w:asciiTheme="minorEastAsia" w:hAnsiTheme="minorEastAsia" w:hint="eastAsia"/>
          <w:szCs w:val="21"/>
        </w:rPr>
        <w:t>主要的函数描述如下：</w:t>
      </w:r>
    </w:p>
    <w:p w:rsidR="00ED6501" w:rsidRPr="004A14C1" w:rsidRDefault="00FA143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205" w:author="Xinyu Liu" w:date="2015-10-09T17:30:00Z">
            <w:rPr/>
          </w:rPrChange>
        </w:rPr>
        <w:pPrChange w:id="206" w:author="Xinyu Liu" w:date="2015-10-09T17:30:00Z">
          <w:pPr>
            <w:spacing w:line="360" w:lineRule="auto"/>
          </w:pPr>
        </w:pPrChange>
      </w:pPr>
      <w:r w:rsidRPr="004A14C1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207" w:author="Xinyu Liu" w:date="2015-10-09T17:30:00Z">
            <w:rPr>
              <w:b/>
              <w:highlight w:val="white"/>
            </w:rPr>
          </w:rPrChange>
        </w:rPr>
        <w:t>GetRecognizers</w:t>
      </w:r>
      <w:r w:rsidRPr="004A14C1">
        <w:rPr>
          <w:rFonts w:asciiTheme="minorEastAsia" w:hAnsiTheme="minorEastAsia" w:cs="新宋体"/>
          <w:b/>
          <w:color w:val="000000"/>
          <w:kern w:val="0"/>
          <w:szCs w:val="21"/>
          <w:rPrChange w:id="208" w:author="Xinyu Liu" w:date="2015-10-09T17:30:00Z">
            <w:rPr>
              <w:b/>
            </w:rPr>
          </w:rPrChange>
        </w:rPr>
        <w:t>()</w:t>
      </w:r>
      <w:ins w:id="209" w:author="Xinyu Liu" w:date="2015-10-09T17:30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</w:rPr>
          <w:t>：</w:t>
        </w:r>
      </w:ins>
      <w:del w:id="210" w:author="Xinyu Liu" w:date="2015-10-09T17:30:00Z">
        <w:r w:rsidRPr="004A14C1" w:rsidDel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  <w:rPrChange w:id="211" w:author="Xinyu Liu" w:date="2015-10-09T17:30:00Z">
              <w:rPr>
                <w:rFonts w:hint="eastAsia"/>
                <w:highlight w:val="white"/>
              </w:rPr>
            </w:rPrChange>
          </w:rPr>
          <w:delText>。</w:delText>
        </w:r>
      </w:del>
      <w:r w:rsidRPr="004A14C1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212" w:author="Xinyu Liu" w:date="2015-10-09T17:30:00Z">
            <w:rPr>
              <w:rFonts w:hint="eastAsia"/>
              <w:highlight w:val="white"/>
            </w:rPr>
          </w:rPrChange>
        </w:rPr>
        <w:t>获取当前应用设置的识别器。（识别器需要</w:t>
      </w:r>
      <w:r w:rsidRPr="004A14C1">
        <w:rPr>
          <w:rFonts w:asciiTheme="minorEastAsia" w:hAnsiTheme="minorEastAsia" w:cs="新宋体"/>
          <w:color w:val="000000"/>
          <w:kern w:val="0"/>
          <w:szCs w:val="21"/>
          <w:highlight w:val="white"/>
          <w:rPrChange w:id="213" w:author="Xinyu Liu" w:date="2015-10-09T17:30:00Z">
            <w:rPr>
              <w:highlight w:val="white"/>
            </w:rPr>
          </w:rPrChange>
        </w:rPr>
        <w:t>Bcp47</w:t>
      </w:r>
      <w:r w:rsidRPr="004A14C1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214" w:author="Xinyu Liu" w:date="2015-10-09T17:30:00Z">
            <w:rPr>
              <w:rFonts w:hint="eastAsia"/>
              <w:highlight w:val="white"/>
            </w:rPr>
          </w:rPrChange>
        </w:rPr>
        <w:t>支持，如</w:t>
      </w:r>
      <w:r w:rsidRPr="004A14C1">
        <w:rPr>
          <w:rFonts w:asciiTheme="minorEastAsia" w:hAnsiTheme="minorEastAsia" w:cs="新宋体"/>
          <w:color w:val="A31515"/>
          <w:kern w:val="0"/>
          <w:szCs w:val="21"/>
          <w:highlight w:val="white"/>
          <w:rPrChange w:id="215" w:author="Xinyu Liu" w:date="2015-10-09T17:30:00Z">
            <w:rPr>
              <w:color w:val="A31515"/>
              <w:highlight w:val="white"/>
            </w:rPr>
          </w:rPrChange>
        </w:rPr>
        <w:t>"zh-CN"</w:t>
      </w:r>
      <w:r w:rsidRPr="004A14C1">
        <w:rPr>
          <w:rFonts w:asciiTheme="minorEastAsia" w:hAnsiTheme="minorEastAsia" w:cs="新宋体"/>
          <w:color w:val="000000"/>
          <w:kern w:val="0"/>
          <w:szCs w:val="21"/>
          <w:highlight w:val="white"/>
          <w:rPrChange w:id="216" w:author="Xinyu Liu" w:date="2015-10-09T17:30:00Z">
            <w:rPr>
              <w:highlight w:val="white"/>
            </w:rPr>
          </w:rPrChange>
        </w:rPr>
        <w:t xml:space="preserve">, </w:t>
      </w:r>
      <w:r w:rsidRPr="004A14C1">
        <w:rPr>
          <w:rFonts w:asciiTheme="minorEastAsia" w:hAnsiTheme="minorEastAsia" w:cs="新宋体"/>
          <w:color w:val="A31515"/>
          <w:kern w:val="0"/>
          <w:szCs w:val="21"/>
          <w:highlight w:val="white"/>
          <w:rPrChange w:id="217" w:author="Xinyu Liu" w:date="2015-10-09T17:30:00Z">
            <w:rPr>
              <w:color w:val="A31515"/>
              <w:highlight w:val="white"/>
            </w:rPr>
          </w:rPrChange>
        </w:rPr>
        <w:t xml:space="preserve">"Microsoft </w:t>
      </w:r>
      <w:r w:rsidRPr="004A14C1">
        <w:rPr>
          <w:rFonts w:asciiTheme="minorEastAsia" w:hAnsiTheme="minorEastAsia" w:cs="新宋体" w:hint="eastAsia"/>
          <w:color w:val="A31515"/>
          <w:kern w:val="0"/>
          <w:szCs w:val="21"/>
          <w:highlight w:val="white"/>
          <w:rPrChange w:id="218" w:author="Xinyu Liu" w:date="2015-10-09T17:30:00Z">
            <w:rPr>
              <w:rFonts w:hint="eastAsia"/>
              <w:color w:val="A31515"/>
              <w:highlight w:val="white"/>
            </w:rPr>
          </w:rPrChange>
        </w:rPr>
        <w:t>中文</w:t>
      </w:r>
      <w:r w:rsidRPr="004A14C1">
        <w:rPr>
          <w:rFonts w:asciiTheme="minorEastAsia" w:hAnsiTheme="minorEastAsia" w:cs="新宋体"/>
          <w:color w:val="A31515"/>
          <w:kern w:val="0"/>
          <w:szCs w:val="21"/>
          <w:highlight w:val="white"/>
          <w:rPrChange w:id="219" w:author="Xinyu Liu" w:date="2015-10-09T17:30:00Z">
            <w:rPr>
              <w:color w:val="A31515"/>
              <w:highlight w:val="white"/>
            </w:rPr>
          </w:rPrChange>
        </w:rPr>
        <w:t>(</w:t>
      </w:r>
      <w:r w:rsidRPr="004A14C1">
        <w:rPr>
          <w:rFonts w:asciiTheme="minorEastAsia" w:hAnsiTheme="minorEastAsia" w:cs="新宋体" w:hint="eastAsia"/>
          <w:color w:val="A31515"/>
          <w:kern w:val="0"/>
          <w:szCs w:val="21"/>
          <w:highlight w:val="white"/>
          <w:rPrChange w:id="220" w:author="Xinyu Liu" w:date="2015-10-09T17:30:00Z">
            <w:rPr>
              <w:rFonts w:hint="eastAsia"/>
              <w:color w:val="A31515"/>
              <w:highlight w:val="white"/>
            </w:rPr>
          </w:rPrChange>
        </w:rPr>
        <w:t>简体</w:t>
      </w:r>
      <w:r w:rsidRPr="004A14C1">
        <w:rPr>
          <w:rFonts w:asciiTheme="minorEastAsia" w:hAnsiTheme="minorEastAsia" w:cs="新宋体"/>
          <w:color w:val="A31515"/>
          <w:kern w:val="0"/>
          <w:szCs w:val="21"/>
          <w:highlight w:val="white"/>
          <w:rPrChange w:id="221" w:author="Xinyu Liu" w:date="2015-10-09T17:30:00Z">
            <w:rPr>
              <w:color w:val="A31515"/>
              <w:highlight w:val="white"/>
            </w:rPr>
          </w:rPrChange>
        </w:rPr>
        <w:t>)</w:t>
      </w:r>
      <w:r w:rsidRPr="004A14C1">
        <w:rPr>
          <w:rFonts w:asciiTheme="minorEastAsia" w:hAnsiTheme="minorEastAsia" w:cs="新宋体" w:hint="eastAsia"/>
          <w:color w:val="A31515"/>
          <w:kern w:val="0"/>
          <w:szCs w:val="21"/>
          <w:highlight w:val="white"/>
          <w:rPrChange w:id="222" w:author="Xinyu Liu" w:date="2015-10-09T17:30:00Z">
            <w:rPr>
              <w:rFonts w:hint="eastAsia"/>
              <w:color w:val="A31515"/>
              <w:highlight w:val="white"/>
            </w:rPr>
          </w:rPrChange>
        </w:rPr>
        <w:t>手写识别器</w:t>
      </w:r>
      <w:r w:rsidRPr="004A14C1">
        <w:rPr>
          <w:rFonts w:asciiTheme="minorEastAsia" w:hAnsiTheme="minorEastAsia" w:cs="新宋体"/>
          <w:color w:val="A31515"/>
          <w:kern w:val="0"/>
          <w:szCs w:val="21"/>
          <w:highlight w:val="white"/>
          <w:rPrChange w:id="223" w:author="Xinyu Liu" w:date="2015-10-09T17:30:00Z">
            <w:rPr>
              <w:color w:val="A31515"/>
              <w:highlight w:val="white"/>
            </w:rPr>
          </w:rPrChange>
        </w:rPr>
        <w:t>"</w:t>
      </w:r>
      <w:r w:rsidRPr="004A14C1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224" w:author="Xinyu Liu" w:date="2015-10-09T17:30:00Z">
            <w:rPr>
              <w:rFonts w:hint="eastAsia"/>
              <w:highlight w:val="white"/>
            </w:rPr>
          </w:rPrChange>
        </w:rPr>
        <w:t>）；</w:t>
      </w:r>
    </w:p>
    <w:p w:rsidR="00A10325" w:rsidRPr="004A14C1" w:rsidRDefault="00546B6D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225" w:author="Xinyu Liu" w:date="2015-10-09T17:30:00Z">
            <w:rPr/>
          </w:rPrChange>
        </w:rPr>
        <w:pPrChange w:id="226" w:author="Xinyu Liu" w:date="2015-10-09T17:30:00Z">
          <w:pPr>
            <w:spacing w:line="360" w:lineRule="auto"/>
          </w:pPr>
        </w:pPrChange>
      </w:pPr>
      <w:r w:rsidRPr="004A14C1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227" w:author="Xinyu Liu" w:date="2015-10-09T17:30:00Z">
            <w:rPr>
              <w:highlight w:val="white"/>
            </w:rPr>
          </w:rPrChange>
        </w:rPr>
        <w:t>SetDefaultRecognizer(</w:t>
      </w:r>
      <w:r w:rsidRPr="004A14C1">
        <w:rPr>
          <w:rFonts w:asciiTheme="minorEastAsia" w:hAnsiTheme="minorEastAsia" w:cs="新宋体"/>
          <w:b/>
          <w:color w:val="2B91AF"/>
          <w:kern w:val="0"/>
          <w:szCs w:val="21"/>
          <w:highlight w:val="white"/>
          <w:rPrChange w:id="228" w:author="Xinyu Liu" w:date="2015-10-09T17:30:00Z">
            <w:rPr>
              <w:color w:val="2B91AF"/>
              <w:highlight w:val="white"/>
            </w:rPr>
          </w:rPrChange>
        </w:rPr>
        <w:t>InkRecognizer</w:t>
      </w:r>
      <w:r w:rsidRPr="004A14C1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229" w:author="Xinyu Liu" w:date="2015-10-09T17:30:00Z">
            <w:rPr>
              <w:highlight w:val="white"/>
            </w:rPr>
          </w:rPrChange>
        </w:rPr>
        <w:t xml:space="preserve"> recognizer)</w:t>
      </w:r>
      <w:ins w:id="230" w:author="Xinyu Liu" w:date="2015-10-09T17:30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</w:rPr>
          <w:t>：</w:t>
        </w:r>
      </w:ins>
      <w:del w:id="231" w:author="Xinyu Liu" w:date="2015-10-09T17:30:00Z">
        <w:r w:rsidRPr="004A14C1" w:rsidDel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  <w:rPrChange w:id="232" w:author="Xinyu Liu" w:date="2015-10-09T17:30:00Z">
              <w:rPr>
                <w:rFonts w:hint="eastAsia"/>
                <w:highlight w:val="white"/>
              </w:rPr>
            </w:rPrChange>
          </w:rPr>
          <w:delText>。</w:delText>
        </w:r>
      </w:del>
      <w:r w:rsidRPr="004A14C1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233" w:author="Xinyu Liu" w:date="2015-10-09T17:30:00Z">
            <w:rPr>
              <w:rFonts w:hint="eastAsia"/>
              <w:highlight w:val="white"/>
            </w:rPr>
          </w:rPrChange>
        </w:rPr>
        <w:t>设置默认的识别器，设置成功后，识别引擎会根据识别器的语言，来识别文本。</w:t>
      </w:r>
    </w:p>
    <w:p w:rsidR="00546B6D" w:rsidRPr="004A14C1" w:rsidRDefault="001629EC">
      <w:pPr>
        <w:pStyle w:val="ListParagraph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cs="新宋体"/>
          <w:color w:val="000000"/>
          <w:kern w:val="0"/>
          <w:szCs w:val="21"/>
          <w:rPrChange w:id="234" w:author="Xinyu Liu" w:date="2015-10-09T17:30:00Z">
            <w:rPr/>
          </w:rPrChange>
        </w:rPr>
        <w:pPrChange w:id="235" w:author="Xinyu Liu" w:date="2015-10-09T17:30:00Z">
          <w:pPr>
            <w:spacing w:line="360" w:lineRule="auto"/>
            <w:jc w:val="left"/>
          </w:pPr>
        </w:pPrChange>
      </w:pPr>
      <w:r w:rsidRPr="004A14C1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236" w:author="Xinyu Liu" w:date="2015-10-09T17:30:00Z">
            <w:rPr>
              <w:highlight w:val="white"/>
            </w:rPr>
          </w:rPrChange>
        </w:rPr>
        <w:t>RecognizeAsync(</w:t>
      </w:r>
      <w:r w:rsidRPr="004A14C1">
        <w:rPr>
          <w:rFonts w:asciiTheme="minorEastAsia" w:hAnsiTheme="minorEastAsia" w:cs="新宋体"/>
          <w:b/>
          <w:color w:val="2B91AF"/>
          <w:kern w:val="0"/>
          <w:szCs w:val="21"/>
          <w:highlight w:val="white"/>
          <w:rPrChange w:id="237" w:author="Xinyu Liu" w:date="2015-10-09T17:30:00Z">
            <w:rPr>
              <w:color w:val="2B91AF"/>
              <w:highlight w:val="white"/>
            </w:rPr>
          </w:rPrChange>
        </w:rPr>
        <w:t>InkStrokeContainer</w:t>
      </w:r>
      <w:r w:rsidR="00456A67" w:rsidRPr="004A14C1">
        <w:rPr>
          <w:rFonts w:asciiTheme="minorEastAsia" w:hAnsiTheme="minorEastAsia" w:cs="新宋体"/>
          <w:b/>
          <w:color w:val="2B91AF"/>
          <w:kern w:val="0"/>
          <w:szCs w:val="21"/>
          <w:highlight w:val="white"/>
          <w:rPrChange w:id="238" w:author="Xinyu Liu" w:date="2015-10-09T17:30:00Z">
            <w:rPr>
              <w:color w:val="2B91AF"/>
              <w:highlight w:val="white"/>
            </w:rPr>
          </w:rPrChange>
        </w:rPr>
        <w:t xml:space="preserve"> </w:t>
      </w:r>
      <w:r w:rsidR="00456A67" w:rsidRPr="004A14C1">
        <w:rPr>
          <w:rFonts w:asciiTheme="minorEastAsia" w:hAnsiTheme="minorEastAsia" w:cs="新宋体"/>
          <w:color w:val="000000"/>
          <w:kern w:val="0"/>
          <w:szCs w:val="21"/>
          <w:highlight w:val="white"/>
          <w:rPrChange w:id="239" w:author="Xinyu Liu" w:date="2015-10-09T17:30:00Z">
            <w:rPr>
              <w:highlight w:val="white"/>
            </w:rPr>
          </w:rPrChange>
        </w:rPr>
        <w:t>strokeCollection</w:t>
      </w:r>
      <w:r w:rsidRPr="004A14C1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240" w:author="Xinyu Liu" w:date="2015-10-09T17:30:00Z">
            <w:rPr>
              <w:highlight w:val="white"/>
            </w:rPr>
          </w:rPrChange>
        </w:rPr>
        <w:t xml:space="preserve">, </w:t>
      </w:r>
      <w:r w:rsidRPr="004A14C1">
        <w:rPr>
          <w:rFonts w:asciiTheme="minorEastAsia" w:hAnsiTheme="minorEastAsia" w:cs="新宋体"/>
          <w:b/>
          <w:color w:val="2B91AF"/>
          <w:kern w:val="0"/>
          <w:szCs w:val="21"/>
          <w:highlight w:val="white"/>
          <w:rPrChange w:id="241" w:author="Xinyu Liu" w:date="2015-10-09T17:30:00Z">
            <w:rPr>
              <w:color w:val="2B91AF"/>
              <w:highlight w:val="white"/>
            </w:rPr>
          </w:rPrChange>
        </w:rPr>
        <w:lastRenderedPageBreak/>
        <w:t>InkRecognitionTarget</w:t>
      </w:r>
      <w:r w:rsidR="00456A67" w:rsidRPr="004A14C1">
        <w:rPr>
          <w:rFonts w:asciiTheme="minorEastAsia" w:hAnsiTheme="minorEastAsia" w:cs="新宋体"/>
          <w:b/>
          <w:color w:val="2B91AF"/>
          <w:kern w:val="0"/>
          <w:szCs w:val="21"/>
          <w:highlight w:val="white"/>
          <w:rPrChange w:id="242" w:author="Xinyu Liu" w:date="2015-10-09T17:30:00Z">
            <w:rPr>
              <w:color w:val="2B91AF"/>
              <w:highlight w:val="white"/>
            </w:rPr>
          </w:rPrChange>
        </w:rPr>
        <w:t xml:space="preserve"> </w:t>
      </w:r>
      <w:r w:rsidR="00456A67" w:rsidRPr="004A14C1">
        <w:rPr>
          <w:rFonts w:asciiTheme="minorEastAsia" w:hAnsiTheme="minorEastAsia" w:cs="新宋体"/>
          <w:color w:val="000000"/>
          <w:kern w:val="0"/>
          <w:szCs w:val="21"/>
          <w:highlight w:val="white"/>
          <w:rPrChange w:id="243" w:author="Xinyu Liu" w:date="2015-10-09T17:30:00Z">
            <w:rPr>
              <w:highlight w:val="white"/>
            </w:rPr>
          </w:rPrChange>
        </w:rPr>
        <w:t>recognitionTarget</w:t>
      </w:r>
      <w:r w:rsidR="0016708D" w:rsidRPr="004A14C1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244" w:author="Xinyu Liu" w:date="2015-10-09T17:30:00Z">
            <w:rPr>
              <w:highlight w:val="white"/>
            </w:rPr>
          </w:rPrChange>
        </w:rPr>
        <w:t>)</w:t>
      </w:r>
      <w:ins w:id="245" w:author="Xinyu Liu" w:date="2015-10-09T17:30:00Z">
        <w:r w:rsidR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</w:rPr>
          <w:t>：</w:t>
        </w:r>
      </w:ins>
      <w:del w:id="246" w:author="Xinyu Liu" w:date="2015-10-09T17:30:00Z">
        <w:r w:rsidR="0016708D" w:rsidRPr="004A14C1" w:rsidDel="004A14C1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  <w:rPrChange w:id="247" w:author="Xinyu Liu" w:date="2015-10-09T17:30:00Z">
              <w:rPr>
                <w:rFonts w:hint="eastAsia"/>
                <w:highlight w:val="white"/>
              </w:rPr>
            </w:rPrChange>
          </w:rPr>
          <w:delText>。</w:delText>
        </w:r>
      </w:del>
      <w:r w:rsidR="00AE7910" w:rsidRPr="004A14C1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248" w:author="Xinyu Liu" w:date="2015-10-09T17:30:00Z">
            <w:rPr>
              <w:rFonts w:hint="eastAsia"/>
              <w:highlight w:val="white"/>
            </w:rPr>
          </w:rPrChange>
        </w:rPr>
        <w:t>文本识别，调用示例如下：</w:t>
      </w:r>
    </w:p>
    <w:p w:rsidR="00AE7910" w:rsidRPr="00252091" w:rsidRDefault="00AE7910" w:rsidP="00252091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252091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Var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recognitionResults = </w:t>
      </w:r>
      <w:r w:rsidRPr="00252091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await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inkRecognizerContainer.RecognizeAsync(inkCanvas.InkPresenter.StrokeContainer, </w:t>
      </w:r>
      <w:r w:rsidRPr="00252091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InkRecognitionTarget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.All);</w:t>
      </w:r>
    </w:p>
    <w:p w:rsidR="00E01575" w:rsidRPr="00252091" w:rsidRDefault="00E01575" w:rsidP="00252091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该函数返回一组对象来标识识别结果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="00AB15B9"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集合中的每个项表示一个书面语</w:t>
      </w:r>
      <w:r w:rsidR="00E85B13"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85B13" w:rsidRDefault="00E85B13" w:rsidP="00E85B13">
      <w:pPr>
        <w:pStyle w:val="Heading2"/>
      </w:pPr>
      <w:r>
        <w:t>创建第三个场景</w:t>
      </w:r>
    </w:p>
    <w:p w:rsidR="00FB2C7A" w:rsidRDefault="00FB2C7A" w:rsidP="00FB2C7A">
      <w:pPr>
        <w:pStyle w:val="Heading3"/>
        <w:rPr>
          <w:sz w:val="28"/>
          <w:szCs w:val="28"/>
        </w:rPr>
      </w:pPr>
      <w:r w:rsidRPr="00FB2C7A">
        <w:rPr>
          <w:sz w:val="28"/>
          <w:szCs w:val="28"/>
        </w:rPr>
        <w:t>场景描述</w:t>
      </w:r>
    </w:p>
    <w:p w:rsidR="00FB2C7A" w:rsidRPr="00CB584C" w:rsidRDefault="0042475B" w:rsidP="00CB584C">
      <w:pPr>
        <w:spacing w:line="360" w:lineRule="auto"/>
        <w:rPr>
          <w:rFonts w:asciiTheme="minorEastAsia" w:hAnsiTheme="minorEastAsia"/>
        </w:rPr>
      </w:pPr>
      <w:r w:rsidRPr="00CB584C">
        <w:rPr>
          <w:rFonts w:asciiTheme="minorEastAsia" w:hAnsiTheme="minorEastAsia"/>
        </w:rPr>
        <w:t>在这个场景里</w:t>
      </w:r>
      <w:r w:rsidRPr="00CB584C">
        <w:rPr>
          <w:rFonts w:asciiTheme="minorEastAsia" w:hAnsiTheme="minorEastAsia" w:hint="eastAsia"/>
        </w:rPr>
        <w:t>，</w:t>
      </w:r>
      <w:r w:rsidRPr="00CB584C">
        <w:rPr>
          <w:rFonts w:asciiTheme="minorEastAsia" w:hAnsiTheme="minorEastAsia"/>
        </w:rPr>
        <w:t>演示了画板图画的编辑</w:t>
      </w:r>
      <w:r w:rsidRPr="00CB584C">
        <w:rPr>
          <w:rFonts w:asciiTheme="minorEastAsia" w:hAnsiTheme="minorEastAsia" w:hint="eastAsia"/>
        </w:rPr>
        <w:t>。</w:t>
      </w:r>
      <w:r w:rsidRPr="00CB584C">
        <w:rPr>
          <w:rFonts w:asciiTheme="minorEastAsia" w:hAnsiTheme="minorEastAsia"/>
        </w:rPr>
        <w:t>用户可以通过长按右鼠标右键</w:t>
      </w:r>
      <w:r w:rsidRPr="00CB584C">
        <w:rPr>
          <w:rFonts w:asciiTheme="minorEastAsia" w:hAnsiTheme="minorEastAsia" w:hint="eastAsia"/>
        </w:rPr>
        <w:t>，</w:t>
      </w:r>
      <w:r w:rsidRPr="00CB584C">
        <w:rPr>
          <w:rFonts w:asciiTheme="minorEastAsia" w:hAnsiTheme="minorEastAsia"/>
        </w:rPr>
        <w:t>来选取墨迹</w:t>
      </w:r>
      <w:r w:rsidRPr="00CB584C">
        <w:rPr>
          <w:rFonts w:asciiTheme="minorEastAsia" w:hAnsiTheme="minorEastAsia" w:hint="eastAsia"/>
        </w:rPr>
        <w:t>，并且可以对墨迹进行剪切、复制、粘贴等操作</w:t>
      </w:r>
      <w:r w:rsidR="00674EB5" w:rsidRPr="00CB584C">
        <w:rPr>
          <w:rFonts w:asciiTheme="minorEastAsia" w:hAnsiTheme="minorEastAsia" w:hint="eastAsia"/>
        </w:rPr>
        <w:t>（对于Phone用户，我们提供</w:t>
      </w:r>
      <w:del w:id="249" w:author="Xinyu Liu" w:date="2015-10-09T17:17:00Z">
        <w:r w:rsidR="00674EB5" w:rsidRPr="00CB584C" w:rsidDel="0041002B">
          <w:rPr>
            <w:rFonts w:asciiTheme="minorEastAsia" w:hAnsiTheme="minorEastAsia" w:hint="eastAsia"/>
          </w:rPr>
          <w:delText>一个选择页面，来</w:delText>
        </w:r>
      </w:del>
      <w:r w:rsidR="00674EB5" w:rsidRPr="00CB584C">
        <w:rPr>
          <w:rFonts w:asciiTheme="minorEastAsia" w:hAnsiTheme="minorEastAsia" w:hint="eastAsia"/>
        </w:rPr>
        <w:t>选取墨迹</w:t>
      </w:r>
      <w:ins w:id="250" w:author="Xinyu Liu" w:date="2015-10-09T17:17:00Z">
        <w:r w:rsidR="0041002B">
          <w:rPr>
            <w:rFonts w:asciiTheme="minorEastAsia" w:hAnsiTheme="minorEastAsia" w:hint="eastAsia"/>
          </w:rPr>
          <w:t>的功能按钮</w:t>
        </w:r>
      </w:ins>
      <w:r w:rsidR="00674EB5" w:rsidRPr="00CB584C">
        <w:rPr>
          <w:rFonts w:asciiTheme="minorEastAsia" w:hAnsiTheme="minorEastAsia" w:hint="eastAsia"/>
        </w:rPr>
        <w:t>）</w:t>
      </w:r>
      <w:r w:rsidRPr="00CB584C">
        <w:rPr>
          <w:rFonts w:asciiTheme="minorEastAsia" w:hAnsiTheme="minorEastAsia" w:hint="eastAsia"/>
        </w:rPr>
        <w:t>。</w:t>
      </w:r>
    </w:p>
    <w:p w:rsidR="00187ECA" w:rsidRDefault="00187ECA" w:rsidP="00187ECA">
      <w:pPr>
        <w:pStyle w:val="Heading3"/>
        <w:rPr>
          <w:sz w:val="28"/>
          <w:szCs w:val="28"/>
        </w:rPr>
      </w:pPr>
      <w:r w:rsidRPr="00187ECA">
        <w:rPr>
          <w:sz w:val="28"/>
          <w:szCs w:val="28"/>
        </w:rPr>
        <w:t>知识点</w:t>
      </w:r>
    </w:p>
    <w:p w:rsidR="00980B37" w:rsidRPr="00F2447C" w:rsidRDefault="00726754" w:rsidP="00F2447C">
      <w:pPr>
        <w:spacing w:line="360" w:lineRule="auto"/>
        <w:rPr>
          <w:rFonts w:asciiTheme="minorEastAsia" w:hAnsiTheme="minorEastAsia"/>
        </w:rPr>
      </w:pPr>
      <w:r w:rsidRPr="00F2447C">
        <w:rPr>
          <w:rFonts w:asciiTheme="minorEastAsia" w:hAnsiTheme="minorEastAsia"/>
          <w:b/>
        </w:rPr>
        <w:t>I</w:t>
      </w:r>
      <w:r w:rsidR="00980B37" w:rsidRPr="00F2447C">
        <w:rPr>
          <w:rFonts w:asciiTheme="minorEastAsia" w:hAnsiTheme="minorEastAsia"/>
          <w:b/>
        </w:rPr>
        <w:t>nkCanvas</w:t>
      </w:r>
      <w:ins w:id="251" w:author="Xinyu Liu" w:date="2015-10-09T17:33:00Z">
        <w:r w:rsidR="00DD6D77">
          <w:rPr>
            <w:rFonts w:asciiTheme="minorEastAsia" w:hAnsiTheme="minorEastAsia" w:hint="eastAsia"/>
          </w:rPr>
          <w:t>：</w:t>
        </w:r>
      </w:ins>
      <w:del w:id="252" w:author="Xinyu Liu" w:date="2015-10-09T17:33:00Z">
        <w:r w:rsidR="00D252EB" w:rsidRPr="00F2447C" w:rsidDel="00DD6D77">
          <w:rPr>
            <w:rFonts w:asciiTheme="minorEastAsia" w:hAnsiTheme="minorEastAsia" w:hint="eastAsia"/>
          </w:rPr>
          <w:delText>。</w:delText>
        </w:r>
      </w:del>
      <w:r w:rsidR="00E16214" w:rsidRPr="00F2447C">
        <w:rPr>
          <w:rFonts w:asciiTheme="minorEastAsia" w:hAnsiTheme="minorEastAsia" w:hint="eastAsia"/>
        </w:rPr>
        <w:t>详见第一个场景里的描述。</w:t>
      </w:r>
    </w:p>
    <w:p w:rsidR="004B3779" w:rsidRPr="00F2447C" w:rsidRDefault="00980B37" w:rsidP="00F2447C">
      <w:pPr>
        <w:spacing w:line="360" w:lineRule="auto"/>
        <w:rPr>
          <w:rFonts w:asciiTheme="minorEastAsia" w:hAnsiTheme="minorEastAsia"/>
        </w:rPr>
      </w:pPr>
      <w:r w:rsidRPr="00F2447C">
        <w:rPr>
          <w:rFonts w:asciiTheme="minorEastAsia" w:hAnsiTheme="minorEastAsia"/>
          <w:b/>
        </w:rPr>
        <w:t>Polyline</w:t>
      </w:r>
      <w:ins w:id="253" w:author="Xinyu Liu" w:date="2015-10-09T17:33:00Z">
        <w:r w:rsidR="00DD6D77">
          <w:rPr>
            <w:rFonts w:asciiTheme="minorEastAsia" w:hAnsiTheme="minorEastAsia" w:hint="eastAsia"/>
          </w:rPr>
          <w:t>：</w:t>
        </w:r>
      </w:ins>
      <w:del w:id="254" w:author="Xinyu Liu" w:date="2015-10-09T17:33:00Z">
        <w:r w:rsidR="00651811" w:rsidRPr="00F2447C" w:rsidDel="00DD6D77">
          <w:rPr>
            <w:rFonts w:asciiTheme="minorEastAsia" w:hAnsiTheme="minorEastAsia" w:hint="eastAsia"/>
          </w:rPr>
          <w:delText>。</w:delText>
        </w:r>
      </w:del>
      <w:r w:rsidR="004001D7" w:rsidRPr="00F2447C">
        <w:rPr>
          <w:rFonts w:asciiTheme="minorEastAsia" w:hAnsiTheme="minorEastAsia" w:hint="eastAsia"/>
        </w:rPr>
        <w:t>PolyLine类主要用于绘制一系列相互连接的直线，简单来说就是一个矩形或正方形</w:t>
      </w:r>
      <w:r w:rsidR="00B3026F" w:rsidRPr="00F2447C">
        <w:rPr>
          <w:rFonts w:asciiTheme="minorEastAsia" w:hAnsiTheme="minorEastAsia" w:hint="eastAsia"/>
        </w:rPr>
        <w:t>。</w:t>
      </w:r>
    </w:p>
    <w:p w:rsidR="001629EC" w:rsidRPr="001629EC" w:rsidRDefault="001629EC" w:rsidP="0005340F">
      <w:pPr>
        <w:rPr>
          <w:rFonts w:asciiTheme="minorEastAsia" w:hAnsiTheme="minorEastAsia"/>
          <w:szCs w:val="21"/>
        </w:rPr>
      </w:pPr>
    </w:p>
    <w:p w:rsidR="00A10325" w:rsidRPr="009E4370" w:rsidRDefault="009E4370" w:rsidP="009E4370">
      <w:pPr>
        <w:pStyle w:val="Heading3"/>
        <w:rPr>
          <w:rFonts w:asciiTheme="minorEastAsia" w:hAnsiTheme="minorEastAsia"/>
          <w:sz w:val="28"/>
          <w:szCs w:val="28"/>
        </w:rPr>
      </w:pPr>
      <w:r w:rsidRPr="009E4370">
        <w:rPr>
          <w:rFonts w:asciiTheme="minorEastAsia" w:hAnsiTheme="minorEastAsia"/>
          <w:sz w:val="28"/>
          <w:szCs w:val="28"/>
        </w:rPr>
        <w:t>创建</w:t>
      </w:r>
      <w:r w:rsidRPr="009E4370">
        <w:rPr>
          <w:rFonts w:asciiTheme="minorEastAsia" w:hAnsiTheme="minorEastAsia" w:hint="eastAsia"/>
          <w:sz w:val="28"/>
          <w:szCs w:val="28"/>
        </w:rPr>
        <w:t>XAML视图文件</w:t>
      </w:r>
    </w:p>
    <w:p w:rsidR="009278FC" w:rsidRPr="00F2447C" w:rsidRDefault="009278FC" w:rsidP="00F2447C">
      <w:pPr>
        <w:spacing w:line="360" w:lineRule="auto"/>
        <w:rPr>
          <w:rFonts w:asciiTheme="minorEastAsia" w:hAnsiTheme="minorEastAsia"/>
        </w:rPr>
      </w:pPr>
      <w:r w:rsidRPr="00F2447C">
        <w:rPr>
          <w:rFonts w:asciiTheme="minorEastAsia" w:hAnsiTheme="minorEastAsia" w:hint="eastAsia"/>
        </w:rPr>
        <w:t>在解决方案资源管理器中，右键单击该项目SimpleInk</w:t>
      </w:r>
      <w:r w:rsidR="00F2447C">
        <w:rPr>
          <w:rFonts w:asciiTheme="minorEastAsia" w:hAnsiTheme="minorEastAsia" w:hint="eastAsia"/>
        </w:rPr>
        <w:t>（除非你有其他的命名）。从“添加”菜单中，选择“新建项</w:t>
      </w:r>
      <w:r w:rsidRPr="00F2447C">
        <w:rPr>
          <w:rFonts w:asciiTheme="minorEastAsia" w:hAnsiTheme="minorEastAsia" w:hint="eastAsia"/>
        </w:rPr>
        <w:t>”</w:t>
      </w:r>
      <w:r w:rsidR="006D695C" w:rsidRPr="00F2447C">
        <w:rPr>
          <w:rFonts w:asciiTheme="minorEastAsia" w:hAnsiTheme="minorEastAsia" w:hint="eastAsia"/>
        </w:rPr>
        <w:t>。</w:t>
      </w:r>
    </w:p>
    <w:p w:rsidR="006D695C" w:rsidRDefault="006D695C" w:rsidP="009278FC"/>
    <w:p w:rsidR="00E85D2F" w:rsidRDefault="004F1345" w:rsidP="00E85D2F">
      <w:r>
        <w:rPr>
          <w:noProof/>
        </w:rPr>
        <w:lastRenderedPageBreak/>
        <w:drawing>
          <wp:inline distT="0" distB="0" distL="0" distR="0" wp14:anchorId="35A939B3" wp14:editId="381763D1">
            <wp:extent cx="5274310" cy="4741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42" w:rsidRPr="009517BF" w:rsidRDefault="00E85D2F" w:rsidP="009517BF">
      <w:pPr>
        <w:spacing w:line="360" w:lineRule="auto"/>
        <w:rPr>
          <w:rFonts w:asciiTheme="minorEastAsia" w:hAnsiTheme="minorEastAsia"/>
        </w:rPr>
      </w:pPr>
      <w:r w:rsidRPr="009517BF">
        <w:rPr>
          <w:rFonts w:asciiTheme="minorEastAsia" w:hAnsiTheme="minorEastAsia" w:hint="eastAsia"/>
        </w:rPr>
        <w:t>在左侧Visual</w:t>
      </w:r>
      <w:r w:rsidRPr="009517BF">
        <w:rPr>
          <w:rFonts w:asciiTheme="minorEastAsia" w:hAnsiTheme="minorEastAsia"/>
        </w:rPr>
        <w:t xml:space="preserve"> </w:t>
      </w:r>
      <w:r w:rsidRPr="009517BF">
        <w:rPr>
          <w:rFonts w:asciiTheme="minorEastAsia" w:hAnsiTheme="minorEastAsia" w:hint="eastAsia"/>
        </w:rPr>
        <w:t>C#</w:t>
      </w:r>
      <w:r w:rsidRPr="009517BF">
        <w:rPr>
          <w:rFonts w:asciiTheme="minorEastAsia" w:hAnsiTheme="minorEastAsia"/>
        </w:rPr>
        <w:t xml:space="preserve"> </w:t>
      </w:r>
      <w:r w:rsidRPr="009517BF">
        <w:rPr>
          <w:rFonts w:asciiTheme="minorEastAsia" w:hAnsiTheme="minorEastAsia" w:hint="eastAsia"/>
        </w:rPr>
        <w:t>模板中，可以选择文件类型，我们添加一个“空白</w:t>
      </w:r>
      <w:r w:rsidRPr="009517BF">
        <w:rPr>
          <w:rFonts w:asciiTheme="minorEastAsia" w:hAnsiTheme="minorEastAsia"/>
        </w:rPr>
        <w:t>页</w:t>
      </w:r>
      <w:r w:rsidRPr="009517BF">
        <w:rPr>
          <w:rFonts w:asciiTheme="minorEastAsia" w:hAnsiTheme="minorEastAsia" w:hint="eastAsia"/>
        </w:rPr>
        <w:t>”用来展示我们的第</w:t>
      </w:r>
      <w:ins w:id="255" w:author="Xinyu Liu" w:date="2015-10-09T17:21:00Z">
        <w:r w:rsidR="009313EC">
          <w:rPr>
            <w:rFonts w:asciiTheme="minorEastAsia" w:hAnsiTheme="minorEastAsia" w:hint="eastAsia"/>
          </w:rPr>
          <w:t>三</w:t>
        </w:r>
      </w:ins>
      <w:del w:id="256" w:author="Xinyu Liu" w:date="2015-10-09T17:20:00Z">
        <w:r w:rsidRPr="009517BF" w:rsidDel="009313EC">
          <w:rPr>
            <w:rFonts w:asciiTheme="minorEastAsia" w:hAnsiTheme="minorEastAsia" w:hint="eastAsia"/>
          </w:rPr>
          <w:delText>一</w:delText>
        </w:r>
      </w:del>
      <w:r w:rsidRPr="009517BF">
        <w:rPr>
          <w:rFonts w:asciiTheme="minorEastAsia" w:hAnsiTheme="minorEastAsia" w:hint="eastAsia"/>
        </w:rPr>
        <w:t>个应用场景。</w:t>
      </w:r>
      <w:del w:id="257" w:author="Xinyu Liu" w:date="2015-10-09T17:25:00Z">
        <w:r w:rsidRPr="009517BF" w:rsidDel="00275F74">
          <w:rPr>
            <w:rFonts w:asciiTheme="minorEastAsia" w:hAnsiTheme="minorEastAsia" w:hint="eastAsia"/>
          </w:rPr>
          <w:delText>我们建议的</w:delText>
        </w:r>
      </w:del>
      <w:r w:rsidRPr="009517BF">
        <w:rPr>
          <w:rFonts w:asciiTheme="minorEastAsia" w:hAnsiTheme="minorEastAsia" w:hint="eastAsia"/>
        </w:rPr>
        <w:t>命名</w:t>
      </w:r>
      <w:ins w:id="258" w:author="Xinyu Liu" w:date="2015-10-09T17:25:00Z">
        <w:r w:rsidR="00275F74">
          <w:rPr>
            <w:rFonts w:asciiTheme="minorEastAsia" w:hAnsiTheme="minorEastAsia" w:hint="eastAsia"/>
          </w:rPr>
          <w:t>为</w:t>
        </w:r>
      </w:ins>
      <w:del w:id="259" w:author="Xinyu Liu" w:date="2015-10-09T17:25:00Z">
        <w:r w:rsidRPr="009517BF" w:rsidDel="00275F74">
          <w:rPr>
            <w:rFonts w:asciiTheme="minorEastAsia" w:hAnsiTheme="minorEastAsia" w:hint="eastAsia"/>
          </w:rPr>
          <w:delText>是</w:delText>
        </w:r>
      </w:del>
      <w:r w:rsidRPr="009517BF">
        <w:rPr>
          <w:rFonts w:asciiTheme="minorEastAsia" w:hAnsiTheme="minorEastAsia"/>
        </w:rPr>
        <w:t>Scenario3</w:t>
      </w:r>
      <w:r w:rsidRPr="009517BF">
        <w:rPr>
          <w:rFonts w:asciiTheme="minorEastAsia" w:hAnsiTheme="minorEastAsia" w:hint="eastAsia"/>
        </w:rPr>
        <w:t>。</w:t>
      </w:r>
    </w:p>
    <w:p w:rsidR="00113A42" w:rsidRDefault="00113A42" w:rsidP="00E85D2F">
      <w:r>
        <w:rPr>
          <w:noProof/>
        </w:rPr>
        <w:drawing>
          <wp:inline distT="0" distB="0" distL="0" distR="0" wp14:anchorId="0EEBE6E7" wp14:editId="4FD83D59">
            <wp:extent cx="5274310" cy="3008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F5" w:rsidRPr="00347DB2" w:rsidRDefault="00F050FD" w:rsidP="0078204F">
      <w:pPr>
        <w:tabs>
          <w:tab w:val="left" w:pos="3"/>
        </w:tabs>
        <w:spacing w:line="360" w:lineRule="auto"/>
        <w:rPr>
          <w:rFonts w:asciiTheme="minorEastAsia" w:hAnsiTheme="minorEastAsia"/>
        </w:rPr>
      </w:pPr>
      <w:r w:rsidRPr="0078204F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648DEC" wp14:editId="29A554B4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250180" cy="1805940"/>
                <wp:effectExtent l="0" t="0" r="26670" b="228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="outputGrid"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Grid.Row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="1"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HorizontalAlignment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="Stretch"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ThemeResource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SystemControlBackgroundChromeWhiteBrush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BorderBrush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StaticResource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SplitViewPaneBackgroundColor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BorderThickness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&lt;!-- Inking area --&gt;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Canvas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="selectionCanvas"/&gt;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="inkCanvas"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="Auto"/&gt;</w:t>
                            </w:r>
                          </w:p>
                          <w:p w:rsidR="00F050FD" w:rsidRDefault="009D3F70" w:rsidP="009D3F70"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648DEC" id="_x0000_s1030" type="#_x0000_t202" style="position:absolute;left:0;text-align:left;margin-left:362.2pt;margin-top:24.6pt;width:413.4pt;height:142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">
                <v:textbox>
                  <w:txbxContent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="outputGrid"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Grid.Row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="1"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HorizontalAlignment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="Stretch"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ThemeResource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SystemControlBackgroundChromeWhiteBrush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StaticResource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SplitViewPaneBackgroundColor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BorderThickness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&lt;!--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Inking area --&gt;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Canvas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="selectionCanvas"/&gt;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InkCanvas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="inkCanvas"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="Auto"/&gt;</w:t>
                      </w:r>
                    </w:p>
                    <w:p w:rsidR="00F050FD" w:rsidRDefault="009D3F70" w:rsidP="009D3F70"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48F5" w:rsidRPr="0078204F">
        <w:rPr>
          <w:rFonts w:asciiTheme="minorEastAsia" w:hAnsiTheme="minorEastAsia" w:hint="eastAsia"/>
        </w:rPr>
        <w:t>打开Scenario</w:t>
      </w:r>
      <w:r w:rsidR="00132942" w:rsidRPr="0078204F">
        <w:rPr>
          <w:rFonts w:asciiTheme="minorEastAsia" w:hAnsiTheme="minorEastAsia"/>
        </w:rPr>
        <w:t>3</w:t>
      </w:r>
      <w:r w:rsidR="002C48F5" w:rsidRPr="0078204F">
        <w:rPr>
          <w:rFonts w:asciiTheme="minorEastAsia" w:hAnsiTheme="minorEastAsia" w:hint="eastAsia"/>
        </w:rPr>
        <w:t>的</w:t>
      </w:r>
      <w:r w:rsidR="002C48F5" w:rsidRPr="0078204F">
        <w:rPr>
          <w:rFonts w:asciiTheme="minorEastAsia" w:hAnsiTheme="minorEastAsia"/>
        </w:rPr>
        <w:t>xaml</w:t>
      </w:r>
      <w:r w:rsidR="002C48F5" w:rsidRPr="0078204F">
        <w:rPr>
          <w:rFonts w:asciiTheme="minorEastAsia" w:hAnsiTheme="minorEastAsia" w:hint="eastAsia"/>
        </w:rPr>
        <w:t>文件，添加Ink</w:t>
      </w:r>
      <w:r w:rsidR="002C48F5" w:rsidRPr="0078204F">
        <w:rPr>
          <w:rFonts w:asciiTheme="minorEastAsia" w:hAnsiTheme="minorEastAsia"/>
        </w:rPr>
        <w:t>Canvas控件</w:t>
      </w:r>
      <w:r w:rsidR="002C48F5" w:rsidRPr="0078204F">
        <w:rPr>
          <w:rFonts w:asciiTheme="minorEastAsia" w:hAnsiTheme="minorEastAsia" w:hint="eastAsia"/>
        </w:rPr>
        <w:t>，</w:t>
      </w:r>
      <w:r w:rsidR="002C48F5" w:rsidRPr="0078204F">
        <w:rPr>
          <w:rFonts w:asciiTheme="minorEastAsia" w:hAnsiTheme="minorEastAsia"/>
        </w:rPr>
        <w:t>代码</w:t>
      </w:r>
      <w:r w:rsidR="002C48F5" w:rsidRPr="0078204F">
        <w:rPr>
          <w:rFonts w:asciiTheme="minorEastAsia" w:hAnsiTheme="minorEastAsia" w:hint="eastAsia"/>
        </w:rPr>
        <w:t>样章</w:t>
      </w:r>
      <w:r w:rsidR="002C48F5" w:rsidRPr="0078204F">
        <w:rPr>
          <w:rFonts w:asciiTheme="minorEastAsia" w:hAnsiTheme="minorEastAsia"/>
        </w:rPr>
        <w:t>如下</w:t>
      </w:r>
      <w:r w:rsidR="002C48F5">
        <w:rPr>
          <w:rFonts w:asciiTheme="minorEastAsia" w:hAnsiTheme="minorEastAsia" w:hint="eastAsia"/>
        </w:rPr>
        <w:t>：</w:t>
      </w:r>
    </w:p>
    <w:p w:rsidR="008A32F6" w:rsidRPr="00094F08" w:rsidRDefault="0045396F" w:rsidP="00094F0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094F08">
        <w:rPr>
          <w:rFonts w:asciiTheme="minorEastAsia" w:hAnsiTheme="minorEastAsia"/>
          <w:b/>
          <w:szCs w:val="21"/>
        </w:rPr>
        <w:t>注意</w:t>
      </w:r>
      <w:r w:rsidRPr="00094F08">
        <w:rPr>
          <w:rFonts w:asciiTheme="minorEastAsia" w:hAnsiTheme="minorEastAsia" w:hint="eastAsia"/>
          <w:b/>
          <w:szCs w:val="21"/>
        </w:rPr>
        <w:t>：</w:t>
      </w:r>
      <w:r w:rsidR="008A32F6" w:rsidRPr="00094F08">
        <w:rPr>
          <w:rFonts w:asciiTheme="minorEastAsia" w:hAnsiTheme="minorEastAsia"/>
          <w:szCs w:val="21"/>
        </w:rPr>
        <w:t>在这个场景里面</w:t>
      </w:r>
      <w:r w:rsidR="008A32F6" w:rsidRPr="00094F08">
        <w:rPr>
          <w:rFonts w:asciiTheme="minorEastAsia" w:hAnsiTheme="minorEastAsia" w:hint="eastAsia"/>
          <w:szCs w:val="21"/>
        </w:rPr>
        <w:t>，</w:t>
      </w:r>
      <w:r w:rsidR="008A32F6" w:rsidRPr="00094F08">
        <w:rPr>
          <w:rFonts w:asciiTheme="minorEastAsia" w:hAnsiTheme="minorEastAsia"/>
          <w:szCs w:val="21"/>
        </w:rPr>
        <w:t>比第一个和第二个场景中多出一个</w:t>
      </w:r>
      <w:r w:rsidR="008A32F6" w:rsidRPr="00094F08">
        <w:rPr>
          <w:rFonts w:asciiTheme="minorEastAsia" w:hAnsiTheme="minorEastAsia" w:hint="eastAsia"/>
          <w:szCs w:val="21"/>
        </w:rPr>
        <w:t>Canvas。它是一个透明的浮层，主要用于显示选取图片的框。</w:t>
      </w:r>
      <w:r w:rsidR="008A32F6"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&lt;</w:t>
      </w:r>
      <w:r w:rsidR="008A32F6" w:rsidRPr="00094F08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Canvas</w:t>
      </w:r>
      <w:r w:rsidR="008A32F6" w:rsidRPr="00094F08">
        <w:rPr>
          <w:rFonts w:asciiTheme="minorEastAsia" w:hAnsiTheme="minorEastAsia" w:cs="新宋体"/>
          <w:color w:val="FF0000"/>
          <w:kern w:val="0"/>
          <w:szCs w:val="21"/>
          <w:highlight w:val="white"/>
        </w:rPr>
        <w:t xml:space="preserve"> x</w:t>
      </w:r>
      <w:r w:rsidR="008A32F6"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:</w:t>
      </w:r>
      <w:r w:rsidR="008A32F6" w:rsidRPr="00094F08">
        <w:rPr>
          <w:rFonts w:asciiTheme="minorEastAsia" w:hAnsiTheme="minorEastAsia" w:cs="新宋体"/>
          <w:color w:val="FF0000"/>
          <w:kern w:val="0"/>
          <w:szCs w:val="21"/>
          <w:highlight w:val="white"/>
        </w:rPr>
        <w:t>Name</w:t>
      </w:r>
      <w:r w:rsidR="008A32F6"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="selectionCanvas"/&gt;</w:t>
      </w:r>
    </w:p>
    <w:p w:rsidR="0039425B" w:rsidRPr="00094F08" w:rsidRDefault="00FB5029" w:rsidP="00094F08">
      <w:pPr>
        <w:spacing w:line="360" w:lineRule="auto"/>
        <w:rPr>
          <w:rFonts w:asciiTheme="minorEastAsia" w:hAnsiTheme="minorEastAsia"/>
          <w:szCs w:val="21"/>
        </w:rPr>
      </w:pPr>
      <w:r w:rsidRPr="00094F08">
        <w:rPr>
          <w:rFonts w:asciiTheme="minorEastAsia" w:hAnsiTheme="minorEastAsia"/>
          <w:szCs w:val="21"/>
        </w:rPr>
        <w:t>在这个场景中</w:t>
      </w:r>
      <w:r w:rsidRPr="00094F08">
        <w:rPr>
          <w:rFonts w:asciiTheme="minorEastAsia" w:hAnsiTheme="minorEastAsia" w:hint="eastAsia"/>
          <w:szCs w:val="21"/>
        </w:rPr>
        <w:t>，</w:t>
      </w:r>
      <w:r w:rsidR="0029304A" w:rsidRPr="00094F08">
        <w:rPr>
          <w:rFonts w:asciiTheme="minorEastAsia" w:hAnsiTheme="minorEastAsia" w:hint="eastAsia"/>
          <w:szCs w:val="21"/>
        </w:rPr>
        <w:t>主要使用In</w:t>
      </w:r>
      <w:r w:rsidR="0029304A" w:rsidRPr="00094F08">
        <w:rPr>
          <w:rFonts w:asciiTheme="minorEastAsia" w:hAnsiTheme="minorEastAsia"/>
          <w:szCs w:val="21"/>
        </w:rPr>
        <w:t>kCanvas.InkPresenter</w:t>
      </w:r>
      <w:r w:rsidR="0029304A" w:rsidRPr="00094F08">
        <w:rPr>
          <w:rFonts w:asciiTheme="minorEastAsia" w:hAnsiTheme="minorEastAsia" w:hint="eastAsia"/>
          <w:szCs w:val="21"/>
        </w:rPr>
        <w:t>中的</w:t>
      </w:r>
      <w:r w:rsidR="0029304A" w:rsidRPr="00094F08">
        <w:rPr>
          <w:rFonts w:asciiTheme="minorEastAsia" w:hAnsiTheme="minorEastAsia"/>
          <w:szCs w:val="21"/>
        </w:rPr>
        <w:t>StrokeContainer</w:t>
      </w:r>
      <w:r w:rsidR="0029304A" w:rsidRPr="00094F08">
        <w:rPr>
          <w:rFonts w:asciiTheme="minorEastAsia" w:hAnsiTheme="minorEastAsia" w:hint="eastAsia"/>
          <w:szCs w:val="21"/>
        </w:rPr>
        <w:t>属性，它是一个</w:t>
      </w:r>
      <w:r w:rsidR="0029304A" w:rsidRPr="00094F08">
        <w:rPr>
          <w:rFonts w:asciiTheme="minorEastAsia" w:hAnsiTheme="minorEastAsia"/>
          <w:szCs w:val="21"/>
        </w:rPr>
        <w:t>InkStrokeContainer类型</w:t>
      </w:r>
      <w:r w:rsidR="0029304A" w:rsidRPr="00094F08">
        <w:rPr>
          <w:rFonts w:asciiTheme="minorEastAsia" w:hAnsiTheme="minorEastAsia" w:hint="eastAsia"/>
          <w:szCs w:val="21"/>
        </w:rPr>
        <w:t>，</w:t>
      </w:r>
      <w:r w:rsidR="0029304A" w:rsidRPr="00094F08">
        <w:rPr>
          <w:rFonts w:asciiTheme="minorEastAsia" w:hAnsiTheme="minorEastAsia"/>
          <w:szCs w:val="21"/>
        </w:rPr>
        <w:t>主要使用到的函数如下</w:t>
      </w:r>
      <w:r w:rsidR="0029304A" w:rsidRPr="00094F08">
        <w:rPr>
          <w:rFonts w:asciiTheme="minorEastAsia" w:hAnsiTheme="minorEastAsia" w:hint="eastAsia"/>
          <w:szCs w:val="21"/>
        </w:rPr>
        <w:t>：</w:t>
      </w:r>
    </w:p>
    <w:p w:rsidR="0029304A" w:rsidRPr="003D1EDE" w:rsidRDefault="0029304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  <w:rPrChange w:id="260" w:author="Xinyu Liu" w:date="2015-10-09T17:31:00Z">
            <w:rPr/>
          </w:rPrChange>
        </w:rPr>
        <w:pPrChange w:id="261" w:author="Xinyu Liu" w:date="2015-10-09T17:31:00Z">
          <w:pPr>
            <w:spacing w:line="360" w:lineRule="auto"/>
          </w:pPr>
        </w:pPrChange>
      </w:pPr>
      <w:r w:rsidRPr="003D1EDE">
        <w:rPr>
          <w:rFonts w:asciiTheme="minorEastAsia" w:hAnsiTheme="minorEastAsia"/>
          <w:b/>
          <w:szCs w:val="21"/>
          <w:rPrChange w:id="262" w:author="Xinyu Liu" w:date="2015-10-09T17:31:00Z">
            <w:rPr>
              <w:b/>
            </w:rPr>
          </w:rPrChange>
        </w:rPr>
        <w:t>Clear()</w:t>
      </w:r>
      <w:ins w:id="263" w:author="Xinyu Liu" w:date="2015-10-09T17:31:00Z">
        <w:r w:rsidR="003D1EDE">
          <w:rPr>
            <w:rFonts w:asciiTheme="minorEastAsia" w:hAnsiTheme="minorEastAsia" w:hint="eastAsia"/>
            <w:szCs w:val="21"/>
          </w:rPr>
          <w:t>：</w:t>
        </w:r>
      </w:ins>
      <w:del w:id="264" w:author="Xinyu Liu" w:date="2015-10-09T17:31:00Z">
        <w:r w:rsidR="005746AE" w:rsidRPr="003D1EDE" w:rsidDel="003D1EDE">
          <w:rPr>
            <w:rFonts w:asciiTheme="minorEastAsia" w:hAnsiTheme="minorEastAsia" w:hint="eastAsia"/>
            <w:szCs w:val="21"/>
            <w:rPrChange w:id="265" w:author="Xinyu Liu" w:date="2015-10-09T17:31:00Z">
              <w:rPr>
                <w:rFonts w:hint="eastAsia"/>
              </w:rPr>
            </w:rPrChange>
          </w:rPr>
          <w:delText>。</w:delText>
        </w:r>
      </w:del>
      <w:r w:rsidR="00E90EE9" w:rsidRPr="003D1EDE">
        <w:rPr>
          <w:rFonts w:asciiTheme="minorEastAsia" w:hAnsiTheme="minorEastAsia" w:hint="eastAsia"/>
          <w:szCs w:val="21"/>
          <w:rPrChange w:id="266" w:author="Xinyu Liu" w:date="2015-10-09T17:31:00Z">
            <w:rPr>
              <w:rFonts w:hint="eastAsia"/>
            </w:rPr>
          </w:rPrChange>
        </w:rPr>
        <w:t>从</w:t>
      </w:r>
      <w:r w:rsidR="00E90EE9" w:rsidRPr="003D1EDE">
        <w:rPr>
          <w:rFonts w:asciiTheme="minorEastAsia" w:hAnsiTheme="minorEastAsia"/>
          <w:szCs w:val="21"/>
          <w:rPrChange w:id="267" w:author="Xinyu Liu" w:date="2015-10-09T17:31:00Z">
            <w:rPr/>
          </w:rPrChange>
        </w:rPr>
        <w:t>InkStrokeContainer</w:t>
      </w:r>
      <w:r w:rsidR="00E90EE9" w:rsidRPr="003D1EDE">
        <w:rPr>
          <w:rFonts w:asciiTheme="minorEastAsia" w:hAnsiTheme="minorEastAsia" w:hint="eastAsia"/>
          <w:szCs w:val="21"/>
          <w:rPrChange w:id="268" w:author="Xinyu Liu" w:date="2015-10-09T17:31:00Z">
            <w:rPr>
              <w:rFonts w:hint="eastAsia"/>
            </w:rPr>
          </w:rPrChange>
        </w:rPr>
        <w:t>中删除所有的信息。即</w:t>
      </w:r>
      <w:del w:id="269" w:author="Xinyu Liu" w:date="2015-10-09T17:18:00Z">
        <w:r w:rsidR="00E90EE9" w:rsidRPr="003D1EDE" w:rsidDel="00153502">
          <w:rPr>
            <w:rFonts w:asciiTheme="minorEastAsia" w:hAnsiTheme="minorEastAsia" w:hint="eastAsia"/>
            <w:szCs w:val="21"/>
            <w:rPrChange w:id="270" w:author="Xinyu Liu" w:date="2015-10-09T17:31:00Z">
              <w:rPr>
                <w:rFonts w:hint="eastAsia"/>
              </w:rPr>
            </w:rPrChange>
          </w:rPr>
          <w:delText>，清楚</w:delText>
        </w:r>
      </w:del>
      <w:ins w:id="271" w:author="Xinyu Liu" w:date="2015-10-09T17:18:00Z">
        <w:r w:rsidR="00153502" w:rsidRPr="003D1EDE">
          <w:rPr>
            <w:rFonts w:asciiTheme="minorEastAsia" w:hAnsiTheme="minorEastAsia" w:hint="eastAsia"/>
            <w:szCs w:val="21"/>
            <w:rPrChange w:id="272" w:author="Xinyu Liu" w:date="2015-10-09T17:31:00Z">
              <w:rPr>
                <w:rFonts w:hint="eastAsia"/>
              </w:rPr>
            </w:rPrChange>
          </w:rPr>
          <w:t>清除</w:t>
        </w:r>
      </w:ins>
      <w:r w:rsidR="00E90EE9" w:rsidRPr="003D1EDE">
        <w:rPr>
          <w:rFonts w:asciiTheme="minorEastAsia" w:hAnsiTheme="minorEastAsia" w:hint="eastAsia"/>
          <w:szCs w:val="21"/>
          <w:rPrChange w:id="273" w:author="Xinyu Liu" w:date="2015-10-09T17:31:00Z">
            <w:rPr>
              <w:rFonts w:hint="eastAsia"/>
            </w:rPr>
          </w:rPrChange>
        </w:rPr>
        <w:t>墨迹。</w:t>
      </w:r>
    </w:p>
    <w:p w:rsidR="0029304A" w:rsidRPr="003D1EDE" w:rsidRDefault="0029304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  <w:rPrChange w:id="274" w:author="Xinyu Liu" w:date="2015-10-09T17:31:00Z">
            <w:rPr/>
          </w:rPrChange>
        </w:rPr>
        <w:pPrChange w:id="275" w:author="Xinyu Liu" w:date="2015-10-09T17:31:00Z">
          <w:pPr>
            <w:spacing w:line="360" w:lineRule="auto"/>
          </w:pPr>
        </w:pPrChange>
      </w:pPr>
      <w:r w:rsidRPr="003D1EDE">
        <w:rPr>
          <w:rFonts w:asciiTheme="minorEastAsia" w:hAnsiTheme="minorEastAsia"/>
          <w:b/>
          <w:szCs w:val="21"/>
          <w:rPrChange w:id="276" w:author="Xinyu Liu" w:date="2015-10-09T17:31:00Z">
            <w:rPr>
              <w:b/>
            </w:rPr>
          </w:rPrChange>
        </w:rPr>
        <w:t>DeleteSelected()</w:t>
      </w:r>
      <w:ins w:id="277" w:author="Xinyu Liu" w:date="2015-10-09T17:32:00Z">
        <w:r w:rsidR="003D1EDE">
          <w:rPr>
            <w:rFonts w:asciiTheme="minorEastAsia" w:hAnsiTheme="minorEastAsia" w:hint="eastAsia"/>
            <w:szCs w:val="21"/>
          </w:rPr>
          <w:t>：</w:t>
        </w:r>
      </w:ins>
      <w:del w:id="278" w:author="Xinyu Liu" w:date="2015-10-09T17:31:00Z">
        <w:r w:rsidR="00E62B5F" w:rsidRPr="003D1EDE" w:rsidDel="003D1EDE">
          <w:rPr>
            <w:rFonts w:asciiTheme="minorEastAsia" w:hAnsiTheme="minorEastAsia" w:hint="eastAsia"/>
            <w:szCs w:val="21"/>
            <w:rPrChange w:id="279" w:author="Xinyu Liu" w:date="2015-10-09T17:31:00Z">
              <w:rPr>
                <w:rFonts w:hint="eastAsia"/>
              </w:rPr>
            </w:rPrChange>
          </w:rPr>
          <w:delText>。</w:delText>
        </w:r>
      </w:del>
      <w:r w:rsidR="00E7164F" w:rsidRPr="003D1EDE">
        <w:rPr>
          <w:rFonts w:asciiTheme="minorEastAsia" w:hAnsiTheme="minorEastAsia" w:hint="eastAsia"/>
          <w:szCs w:val="21"/>
          <w:rPrChange w:id="280" w:author="Xinyu Liu" w:date="2015-10-09T17:31:00Z">
            <w:rPr>
              <w:rFonts w:hint="eastAsia"/>
            </w:rPr>
          </w:rPrChange>
        </w:rPr>
        <w:t>取消</w:t>
      </w:r>
      <w:r w:rsidR="00E7164F" w:rsidRPr="003D1EDE">
        <w:rPr>
          <w:rFonts w:asciiTheme="minorEastAsia" w:hAnsiTheme="minorEastAsia"/>
          <w:szCs w:val="21"/>
          <w:rPrChange w:id="281" w:author="Xinyu Liu" w:date="2015-10-09T17:31:00Z">
            <w:rPr/>
          </w:rPrChange>
        </w:rPr>
        <w:t>InkStrokeContainer</w:t>
      </w:r>
      <w:r w:rsidR="00E7164F" w:rsidRPr="003D1EDE">
        <w:rPr>
          <w:rFonts w:asciiTheme="minorEastAsia" w:hAnsiTheme="minorEastAsia" w:hint="eastAsia"/>
          <w:szCs w:val="21"/>
          <w:rPrChange w:id="282" w:author="Xinyu Liu" w:date="2015-10-09T17:31:00Z">
            <w:rPr>
              <w:rFonts w:hint="eastAsia"/>
            </w:rPr>
          </w:rPrChange>
        </w:rPr>
        <w:t>中</w:t>
      </w:r>
      <w:r w:rsidR="00E7164F" w:rsidRPr="003D1EDE">
        <w:rPr>
          <w:rFonts w:asciiTheme="minorEastAsia" w:hAnsiTheme="minorEastAsia"/>
          <w:szCs w:val="21"/>
          <w:rPrChange w:id="283" w:author="Xinyu Liu" w:date="2015-10-09T17:31:00Z">
            <w:rPr/>
          </w:rPrChange>
        </w:rPr>
        <w:t>InkStroke</w:t>
      </w:r>
      <w:r w:rsidR="00E7164F" w:rsidRPr="003D1EDE">
        <w:rPr>
          <w:rFonts w:asciiTheme="minorEastAsia" w:hAnsiTheme="minorEastAsia" w:hint="eastAsia"/>
          <w:szCs w:val="21"/>
          <w:rPrChange w:id="284" w:author="Xinyu Liu" w:date="2015-10-09T17:31:00Z">
            <w:rPr>
              <w:rFonts w:hint="eastAsia"/>
            </w:rPr>
          </w:rPrChange>
        </w:rPr>
        <w:t>内容的选</w:t>
      </w:r>
      <w:ins w:id="285" w:author="Xinyu Liu" w:date="2015-10-09T17:18:00Z">
        <w:r w:rsidR="00153502" w:rsidRPr="003D1EDE">
          <w:rPr>
            <w:rFonts w:asciiTheme="minorEastAsia" w:hAnsiTheme="minorEastAsia" w:hint="eastAsia"/>
            <w:szCs w:val="21"/>
            <w:rPrChange w:id="286" w:author="Xinyu Liu" w:date="2015-10-09T17:31:00Z">
              <w:rPr>
                <w:rFonts w:hint="eastAsia"/>
              </w:rPr>
            </w:rPrChange>
          </w:rPr>
          <w:t>取</w:t>
        </w:r>
      </w:ins>
      <w:del w:id="287" w:author="Xinyu Liu" w:date="2015-10-09T17:18:00Z">
        <w:r w:rsidR="00E7164F" w:rsidRPr="003D1EDE" w:rsidDel="00153502">
          <w:rPr>
            <w:rFonts w:asciiTheme="minorEastAsia" w:hAnsiTheme="minorEastAsia" w:hint="eastAsia"/>
            <w:szCs w:val="21"/>
            <w:rPrChange w:id="288" w:author="Xinyu Liu" w:date="2015-10-09T17:31:00Z">
              <w:rPr>
                <w:rFonts w:hint="eastAsia"/>
              </w:rPr>
            </w:rPrChange>
          </w:rPr>
          <w:delText>中</w:delText>
        </w:r>
      </w:del>
      <w:r w:rsidR="00E7164F" w:rsidRPr="003D1EDE">
        <w:rPr>
          <w:rFonts w:asciiTheme="minorEastAsia" w:hAnsiTheme="minorEastAsia" w:hint="eastAsia"/>
          <w:szCs w:val="21"/>
          <w:rPrChange w:id="289" w:author="Xinyu Liu" w:date="2015-10-09T17:31:00Z">
            <w:rPr>
              <w:rFonts w:hint="eastAsia"/>
            </w:rPr>
          </w:rPrChange>
        </w:rPr>
        <w:t>。</w:t>
      </w:r>
    </w:p>
    <w:p w:rsidR="0029304A" w:rsidRPr="003D1EDE" w:rsidRDefault="0029304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  <w:rPrChange w:id="290" w:author="Xinyu Liu" w:date="2015-10-09T17:32:00Z">
            <w:rPr/>
          </w:rPrChange>
        </w:rPr>
        <w:pPrChange w:id="291" w:author="Xinyu Liu" w:date="2015-10-09T17:32:00Z">
          <w:pPr>
            <w:spacing w:line="360" w:lineRule="auto"/>
          </w:pPr>
        </w:pPrChange>
      </w:pPr>
      <w:r w:rsidRPr="003D1EDE">
        <w:rPr>
          <w:rFonts w:asciiTheme="minorEastAsia" w:hAnsiTheme="minorEastAsia"/>
          <w:b/>
          <w:szCs w:val="21"/>
          <w:rPrChange w:id="292" w:author="Xinyu Liu" w:date="2015-10-09T17:32:00Z">
            <w:rPr/>
          </w:rPrChange>
        </w:rPr>
        <w:t>SelectWithPolyLine(IEnumerable&lt;Point&gt; polyline)</w:t>
      </w:r>
      <w:ins w:id="293" w:author="Xinyu Liu" w:date="2015-10-09T17:32:00Z">
        <w:r w:rsidR="003D1EDE">
          <w:rPr>
            <w:rFonts w:asciiTheme="minorEastAsia" w:hAnsiTheme="minorEastAsia" w:hint="eastAsia"/>
            <w:szCs w:val="21"/>
          </w:rPr>
          <w:t>:</w:t>
        </w:r>
      </w:ins>
      <w:del w:id="294" w:author="Xinyu Liu" w:date="2015-10-09T17:32:00Z">
        <w:r w:rsidR="00AD2A20" w:rsidRPr="003D1EDE" w:rsidDel="003D1EDE">
          <w:rPr>
            <w:rFonts w:asciiTheme="minorEastAsia" w:hAnsiTheme="minorEastAsia" w:hint="eastAsia"/>
            <w:szCs w:val="21"/>
            <w:rPrChange w:id="295" w:author="Xinyu Liu" w:date="2015-10-09T17:32:00Z">
              <w:rPr>
                <w:rFonts w:hint="eastAsia"/>
              </w:rPr>
            </w:rPrChange>
          </w:rPr>
          <w:delText>。</w:delText>
        </w:r>
      </w:del>
      <w:r w:rsidR="00AD2A20" w:rsidRPr="003D1EDE">
        <w:rPr>
          <w:rFonts w:asciiTheme="minorEastAsia" w:hAnsiTheme="minorEastAsia" w:hint="eastAsia"/>
          <w:szCs w:val="21"/>
          <w:rPrChange w:id="296" w:author="Xinyu Liu" w:date="2015-10-09T17:32:00Z">
            <w:rPr>
              <w:rFonts w:hint="eastAsia"/>
            </w:rPr>
          </w:rPrChange>
        </w:rPr>
        <w:t>选中</w:t>
      </w:r>
      <w:r w:rsidR="00AD2A20" w:rsidRPr="003D1EDE">
        <w:rPr>
          <w:rFonts w:asciiTheme="minorEastAsia" w:hAnsiTheme="minorEastAsia"/>
          <w:szCs w:val="21"/>
          <w:rPrChange w:id="297" w:author="Xinyu Liu" w:date="2015-10-09T17:32:00Z">
            <w:rPr/>
          </w:rPrChange>
        </w:rPr>
        <w:t>InkStrokerContainer</w:t>
      </w:r>
      <w:r w:rsidR="00AD2A20" w:rsidRPr="003D1EDE">
        <w:rPr>
          <w:rFonts w:asciiTheme="minorEastAsia" w:hAnsiTheme="minorEastAsia" w:hint="eastAsia"/>
          <w:szCs w:val="21"/>
          <w:rPrChange w:id="298" w:author="Xinyu Liu" w:date="2015-10-09T17:32:00Z">
            <w:rPr>
              <w:rFonts w:hint="eastAsia"/>
            </w:rPr>
          </w:rPrChange>
        </w:rPr>
        <w:t>中</w:t>
      </w:r>
      <w:r w:rsidR="00AD2A20" w:rsidRPr="003D1EDE">
        <w:rPr>
          <w:rFonts w:asciiTheme="minorEastAsia" w:hAnsiTheme="minorEastAsia"/>
          <w:szCs w:val="21"/>
          <w:rPrChange w:id="299" w:author="Xinyu Liu" w:date="2015-10-09T17:32:00Z">
            <w:rPr/>
          </w:rPrChange>
        </w:rPr>
        <w:t>InkStrok</w:t>
      </w:r>
      <w:r w:rsidR="005E7EC8" w:rsidRPr="003D1EDE">
        <w:rPr>
          <w:rFonts w:asciiTheme="minorEastAsia" w:hAnsiTheme="minorEastAsia"/>
          <w:szCs w:val="21"/>
          <w:rPrChange w:id="300" w:author="Xinyu Liu" w:date="2015-10-09T17:32:00Z">
            <w:rPr/>
          </w:rPrChange>
        </w:rPr>
        <w:t>e</w:t>
      </w:r>
      <w:r w:rsidR="00AD2A20" w:rsidRPr="003D1EDE">
        <w:rPr>
          <w:rFonts w:asciiTheme="minorEastAsia" w:hAnsiTheme="minorEastAsia" w:hint="eastAsia"/>
          <w:szCs w:val="21"/>
          <w:rPrChange w:id="301" w:author="Xinyu Liu" w:date="2015-10-09T17:32:00Z">
            <w:rPr>
              <w:rFonts w:hint="eastAsia"/>
            </w:rPr>
          </w:rPrChange>
        </w:rPr>
        <w:t>内容。即</w:t>
      </w:r>
      <w:del w:id="302" w:author="Xinyu Liu" w:date="2015-10-09T17:19:00Z">
        <w:r w:rsidR="00AD2A20" w:rsidRPr="003D1EDE" w:rsidDel="00153502">
          <w:rPr>
            <w:rFonts w:asciiTheme="minorEastAsia" w:hAnsiTheme="minorEastAsia" w:hint="eastAsia"/>
            <w:szCs w:val="21"/>
            <w:rPrChange w:id="303" w:author="Xinyu Liu" w:date="2015-10-09T17:32:00Z">
              <w:rPr>
                <w:rFonts w:hint="eastAsia"/>
              </w:rPr>
            </w:rPrChange>
          </w:rPr>
          <w:delText>，</w:delText>
        </w:r>
      </w:del>
      <w:r w:rsidR="00AD2A20" w:rsidRPr="003D1EDE">
        <w:rPr>
          <w:rFonts w:asciiTheme="minorEastAsia" w:hAnsiTheme="minorEastAsia" w:hint="eastAsia"/>
          <w:szCs w:val="21"/>
          <w:rPrChange w:id="304" w:author="Xinyu Liu" w:date="2015-10-09T17:32:00Z">
            <w:rPr>
              <w:rFonts w:hint="eastAsia"/>
            </w:rPr>
          </w:rPrChange>
        </w:rPr>
        <w:t>选中所有的墨迹。</w:t>
      </w:r>
    </w:p>
    <w:p w:rsidR="0029304A" w:rsidRPr="003D1EDE" w:rsidRDefault="0029304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  <w:rPrChange w:id="305" w:author="Xinyu Liu" w:date="2015-10-09T17:32:00Z">
            <w:rPr/>
          </w:rPrChange>
        </w:rPr>
        <w:pPrChange w:id="306" w:author="Xinyu Liu" w:date="2015-10-09T17:32:00Z">
          <w:pPr>
            <w:spacing w:line="360" w:lineRule="auto"/>
          </w:pPr>
        </w:pPrChange>
      </w:pPr>
      <w:r w:rsidRPr="003D1EDE">
        <w:rPr>
          <w:rFonts w:asciiTheme="minorEastAsia" w:hAnsiTheme="minorEastAsia"/>
          <w:b/>
          <w:szCs w:val="21"/>
          <w:rPrChange w:id="307" w:author="Xinyu Liu" w:date="2015-10-09T17:32:00Z">
            <w:rPr/>
          </w:rPrChange>
        </w:rPr>
        <w:t>CopySelectedToClipboard()</w:t>
      </w:r>
      <w:ins w:id="308" w:author="Xinyu Liu" w:date="2015-10-09T17:32:00Z">
        <w:r w:rsidR="003D1EDE">
          <w:rPr>
            <w:rFonts w:asciiTheme="minorEastAsia" w:hAnsiTheme="minorEastAsia" w:hint="eastAsia"/>
            <w:szCs w:val="21"/>
          </w:rPr>
          <w:t>：</w:t>
        </w:r>
      </w:ins>
      <w:del w:id="309" w:author="Xinyu Liu" w:date="2015-10-09T17:32:00Z">
        <w:r w:rsidR="00313DF5" w:rsidRPr="003D1EDE" w:rsidDel="003D1EDE">
          <w:rPr>
            <w:rFonts w:asciiTheme="minorEastAsia" w:hAnsiTheme="minorEastAsia" w:hint="eastAsia"/>
            <w:szCs w:val="21"/>
            <w:rPrChange w:id="310" w:author="Xinyu Liu" w:date="2015-10-09T17:32:00Z">
              <w:rPr>
                <w:rFonts w:hint="eastAsia"/>
              </w:rPr>
            </w:rPrChange>
          </w:rPr>
          <w:delText>。</w:delText>
        </w:r>
      </w:del>
      <w:r w:rsidR="005E7EC8" w:rsidRPr="003D1EDE">
        <w:rPr>
          <w:rFonts w:asciiTheme="minorEastAsia" w:hAnsiTheme="minorEastAsia" w:hint="eastAsia"/>
          <w:szCs w:val="21"/>
          <w:rPrChange w:id="311" w:author="Xinyu Liu" w:date="2015-10-09T17:32:00Z">
            <w:rPr>
              <w:rFonts w:hint="eastAsia"/>
            </w:rPr>
          </w:rPrChange>
        </w:rPr>
        <w:t>将选中</w:t>
      </w:r>
      <w:r w:rsidR="005E7EC8" w:rsidRPr="003D1EDE">
        <w:rPr>
          <w:rFonts w:asciiTheme="minorEastAsia" w:hAnsiTheme="minorEastAsia"/>
          <w:szCs w:val="21"/>
          <w:rPrChange w:id="312" w:author="Xinyu Liu" w:date="2015-10-09T17:32:00Z">
            <w:rPr/>
          </w:rPrChange>
        </w:rPr>
        <w:t>InkStroke</w:t>
      </w:r>
      <w:r w:rsidR="005E7EC8" w:rsidRPr="003D1EDE">
        <w:rPr>
          <w:rFonts w:asciiTheme="minorEastAsia" w:hAnsiTheme="minorEastAsia" w:hint="eastAsia"/>
          <w:szCs w:val="21"/>
          <w:rPrChange w:id="313" w:author="Xinyu Liu" w:date="2015-10-09T17:32:00Z">
            <w:rPr>
              <w:rFonts w:hint="eastAsia"/>
            </w:rPr>
          </w:rPrChange>
        </w:rPr>
        <w:t>对象，复制到剪贴板。</w:t>
      </w:r>
    </w:p>
    <w:p w:rsidR="0029304A" w:rsidRPr="003D1EDE" w:rsidRDefault="0029304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  <w:rPrChange w:id="314" w:author="Xinyu Liu" w:date="2015-10-09T17:32:00Z">
            <w:rPr/>
          </w:rPrChange>
        </w:rPr>
        <w:pPrChange w:id="315" w:author="Xinyu Liu" w:date="2015-10-09T17:32:00Z">
          <w:pPr>
            <w:spacing w:line="360" w:lineRule="auto"/>
          </w:pPr>
        </w:pPrChange>
      </w:pPr>
      <w:r w:rsidRPr="003D1EDE">
        <w:rPr>
          <w:rFonts w:asciiTheme="minorEastAsia" w:hAnsiTheme="minorEastAsia"/>
          <w:b/>
          <w:szCs w:val="21"/>
          <w:rPrChange w:id="316" w:author="Xinyu Liu" w:date="2015-10-09T17:32:00Z">
            <w:rPr>
              <w:b/>
            </w:rPr>
          </w:rPrChange>
        </w:rPr>
        <w:t>PasteFromClipboard(Point position)</w:t>
      </w:r>
      <w:ins w:id="317" w:author="Xinyu Liu" w:date="2015-10-09T17:32:00Z">
        <w:r w:rsidR="003D1EDE">
          <w:rPr>
            <w:rFonts w:asciiTheme="minorEastAsia" w:hAnsiTheme="minorEastAsia" w:hint="eastAsia"/>
            <w:szCs w:val="21"/>
          </w:rPr>
          <w:t>：</w:t>
        </w:r>
      </w:ins>
      <w:del w:id="318" w:author="Xinyu Liu" w:date="2015-10-09T17:32:00Z">
        <w:r w:rsidR="004A7228" w:rsidRPr="003D1EDE" w:rsidDel="003D1EDE">
          <w:rPr>
            <w:rFonts w:asciiTheme="minorEastAsia" w:hAnsiTheme="minorEastAsia" w:hint="eastAsia"/>
            <w:szCs w:val="21"/>
            <w:rPrChange w:id="319" w:author="Xinyu Liu" w:date="2015-10-09T17:32:00Z">
              <w:rPr>
                <w:rFonts w:hint="eastAsia"/>
              </w:rPr>
            </w:rPrChange>
          </w:rPr>
          <w:delText>。</w:delText>
        </w:r>
      </w:del>
      <w:r w:rsidR="00110EAF" w:rsidRPr="003D1EDE">
        <w:rPr>
          <w:rFonts w:asciiTheme="minorEastAsia" w:hAnsiTheme="minorEastAsia" w:hint="eastAsia"/>
          <w:szCs w:val="21"/>
          <w:rPrChange w:id="320" w:author="Xinyu Liu" w:date="2015-10-09T17:32:00Z">
            <w:rPr>
              <w:rFonts w:hint="eastAsia"/>
            </w:rPr>
          </w:rPrChange>
        </w:rPr>
        <w:t>将剪切板中的</w:t>
      </w:r>
      <w:r w:rsidR="00110EAF" w:rsidRPr="003D1EDE">
        <w:rPr>
          <w:rFonts w:asciiTheme="minorEastAsia" w:hAnsiTheme="minorEastAsia"/>
          <w:szCs w:val="21"/>
          <w:rPrChange w:id="321" w:author="Xinyu Liu" w:date="2015-10-09T17:32:00Z">
            <w:rPr/>
          </w:rPrChange>
        </w:rPr>
        <w:t>InkStroke</w:t>
      </w:r>
      <w:r w:rsidR="00110EAF" w:rsidRPr="003D1EDE">
        <w:rPr>
          <w:rFonts w:asciiTheme="minorEastAsia" w:hAnsiTheme="minorEastAsia" w:hint="eastAsia"/>
          <w:szCs w:val="21"/>
          <w:rPrChange w:id="322" w:author="Xinyu Liu" w:date="2015-10-09T17:32:00Z">
            <w:rPr>
              <w:rFonts w:hint="eastAsia"/>
            </w:rPr>
          </w:rPrChange>
        </w:rPr>
        <w:t>对象，粘贴到</w:t>
      </w:r>
      <w:r w:rsidR="00110EAF" w:rsidRPr="003D1EDE">
        <w:rPr>
          <w:rFonts w:asciiTheme="minorEastAsia" w:hAnsiTheme="minorEastAsia"/>
          <w:szCs w:val="21"/>
          <w:rPrChange w:id="323" w:author="Xinyu Liu" w:date="2015-10-09T17:32:00Z">
            <w:rPr/>
          </w:rPrChange>
        </w:rPr>
        <w:t>InkStrokeContainer</w:t>
      </w:r>
      <w:r w:rsidR="00110EAF" w:rsidRPr="003D1EDE">
        <w:rPr>
          <w:rFonts w:asciiTheme="minorEastAsia" w:hAnsiTheme="minorEastAsia" w:hint="eastAsia"/>
          <w:szCs w:val="21"/>
          <w:rPrChange w:id="324" w:author="Xinyu Liu" w:date="2015-10-09T17:32:00Z">
            <w:rPr>
              <w:rFonts w:hint="eastAsia"/>
            </w:rPr>
          </w:rPrChange>
        </w:rPr>
        <w:t>对象，以便呈现该画笔。</w:t>
      </w:r>
    </w:p>
    <w:p w:rsidR="00853310" w:rsidRPr="003D1EDE" w:rsidRDefault="00853310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  <w:rPrChange w:id="325" w:author="Xinyu Liu" w:date="2015-10-09T17:32:00Z">
            <w:rPr/>
          </w:rPrChange>
        </w:rPr>
        <w:pPrChange w:id="326" w:author="Xinyu Liu" w:date="2015-10-09T17:32:00Z">
          <w:pPr>
            <w:spacing w:line="360" w:lineRule="auto"/>
          </w:pPr>
        </w:pPrChange>
      </w:pPr>
      <w:r w:rsidRPr="003D1EDE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327" w:author="Xinyu Liu" w:date="2015-10-09T17:32:00Z">
            <w:rPr>
              <w:highlight w:val="white"/>
            </w:rPr>
          </w:rPrChange>
        </w:rPr>
        <w:t>AddStroke(</w:t>
      </w:r>
      <w:r w:rsidRPr="003D1EDE">
        <w:rPr>
          <w:rFonts w:asciiTheme="minorEastAsia" w:hAnsiTheme="minorEastAsia" w:cs="新宋体"/>
          <w:b/>
          <w:color w:val="2B91AF"/>
          <w:kern w:val="0"/>
          <w:szCs w:val="21"/>
          <w:highlight w:val="white"/>
          <w:rPrChange w:id="328" w:author="Xinyu Liu" w:date="2015-10-09T17:32:00Z">
            <w:rPr>
              <w:color w:val="2B91AF"/>
              <w:highlight w:val="white"/>
            </w:rPr>
          </w:rPrChange>
        </w:rPr>
        <w:t>InkStroke</w:t>
      </w:r>
      <w:r w:rsidR="00055AB6" w:rsidRPr="003D1EDE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329" w:author="Xinyu Liu" w:date="2015-10-09T17:32:00Z">
            <w:rPr>
              <w:highlight w:val="white"/>
            </w:rPr>
          </w:rPrChange>
        </w:rPr>
        <w:t xml:space="preserve"> stroke)</w:t>
      </w:r>
      <w:ins w:id="330" w:author="Xinyu Liu" w:date="2015-10-09T17:32:00Z">
        <w:r w:rsidR="003D1EDE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</w:rPr>
          <w:t>：</w:t>
        </w:r>
      </w:ins>
      <w:del w:id="331" w:author="Xinyu Liu" w:date="2015-10-09T17:32:00Z">
        <w:r w:rsidR="00055AB6" w:rsidRPr="003D1EDE" w:rsidDel="003D1EDE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  <w:rPrChange w:id="332" w:author="Xinyu Liu" w:date="2015-10-09T17:32:00Z">
              <w:rPr>
                <w:rFonts w:hint="eastAsia"/>
                <w:highlight w:val="white"/>
              </w:rPr>
            </w:rPrChange>
          </w:rPr>
          <w:delText>。</w:delText>
        </w:r>
      </w:del>
      <w:r w:rsidR="00055AB6" w:rsidRPr="003D1EDE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333" w:author="Xinyu Liu" w:date="2015-10-09T17:32:00Z">
            <w:rPr>
              <w:rFonts w:hint="eastAsia"/>
              <w:highlight w:val="white"/>
            </w:rPr>
          </w:rPrChange>
        </w:rPr>
        <w:t>添加墨迹到绘图板中</w:t>
      </w:r>
      <w:r w:rsidR="00213317" w:rsidRPr="003D1EDE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334" w:author="Xinyu Liu" w:date="2015-10-09T17:32:00Z">
            <w:rPr>
              <w:rFonts w:hint="eastAsia"/>
              <w:highlight w:val="white"/>
            </w:rPr>
          </w:rPrChange>
        </w:rPr>
        <w:t>。</w:t>
      </w:r>
    </w:p>
    <w:p w:rsidR="00853310" w:rsidRPr="003D1EDE" w:rsidRDefault="00853310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  <w:rPrChange w:id="335" w:author="Xinyu Liu" w:date="2015-10-09T17:32:00Z">
            <w:rPr/>
          </w:rPrChange>
        </w:rPr>
        <w:pPrChange w:id="336" w:author="Xinyu Liu" w:date="2015-10-09T17:32:00Z">
          <w:pPr>
            <w:spacing w:line="360" w:lineRule="auto"/>
          </w:pPr>
        </w:pPrChange>
      </w:pPr>
      <w:r w:rsidRPr="003D1EDE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337" w:author="Xinyu Liu" w:date="2015-10-09T17:32:00Z">
            <w:rPr>
              <w:highlight w:val="white"/>
            </w:rPr>
          </w:rPrChange>
        </w:rPr>
        <w:t>MoveSelected(</w:t>
      </w:r>
      <w:r w:rsidRPr="003D1EDE">
        <w:rPr>
          <w:rFonts w:asciiTheme="minorEastAsia" w:hAnsiTheme="minorEastAsia" w:cs="新宋体"/>
          <w:b/>
          <w:color w:val="2B91AF"/>
          <w:kern w:val="0"/>
          <w:szCs w:val="21"/>
          <w:highlight w:val="white"/>
          <w:rPrChange w:id="338" w:author="Xinyu Liu" w:date="2015-10-09T17:32:00Z">
            <w:rPr>
              <w:color w:val="2B91AF"/>
              <w:highlight w:val="white"/>
            </w:rPr>
          </w:rPrChange>
        </w:rPr>
        <w:t>Point</w:t>
      </w:r>
      <w:r w:rsidR="00213317" w:rsidRPr="003D1EDE">
        <w:rPr>
          <w:rFonts w:asciiTheme="minorEastAsia" w:hAnsiTheme="minorEastAsia" w:cs="新宋体"/>
          <w:b/>
          <w:color w:val="000000"/>
          <w:kern w:val="0"/>
          <w:szCs w:val="21"/>
          <w:highlight w:val="white"/>
          <w:rPrChange w:id="339" w:author="Xinyu Liu" w:date="2015-10-09T17:32:00Z">
            <w:rPr>
              <w:highlight w:val="white"/>
            </w:rPr>
          </w:rPrChange>
        </w:rPr>
        <w:t xml:space="preserve"> translation)</w:t>
      </w:r>
      <w:ins w:id="340" w:author="Xinyu Liu" w:date="2015-10-09T17:32:00Z">
        <w:r w:rsidR="003D1EDE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</w:rPr>
          <w:t>：</w:t>
        </w:r>
      </w:ins>
      <w:del w:id="341" w:author="Xinyu Liu" w:date="2015-10-09T17:32:00Z">
        <w:r w:rsidR="00213317" w:rsidRPr="003D1EDE" w:rsidDel="003D1EDE">
          <w:rPr>
            <w:rFonts w:asciiTheme="minorEastAsia" w:hAnsiTheme="minorEastAsia" w:cs="新宋体" w:hint="eastAsia"/>
            <w:color w:val="000000"/>
            <w:kern w:val="0"/>
            <w:szCs w:val="21"/>
            <w:highlight w:val="white"/>
            <w:rPrChange w:id="342" w:author="Xinyu Liu" w:date="2015-10-09T17:32:00Z">
              <w:rPr>
                <w:rFonts w:hint="eastAsia"/>
                <w:highlight w:val="white"/>
              </w:rPr>
            </w:rPrChange>
          </w:rPr>
          <w:delText>。</w:delText>
        </w:r>
      </w:del>
      <w:r w:rsidR="00213317" w:rsidRPr="003D1EDE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343" w:author="Xinyu Liu" w:date="2015-10-09T17:32:00Z">
            <w:rPr>
              <w:rFonts w:hint="eastAsia"/>
              <w:highlight w:val="white"/>
            </w:rPr>
          </w:rPrChange>
        </w:rPr>
        <w:t>根据坐标</w:t>
      </w:r>
      <w:r w:rsidR="00CE0B18" w:rsidRPr="003D1EDE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344" w:author="Xinyu Liu" w:date="2015-10-09T17:32:00Z">
            <w:rPr>
              <w:rFonts w:hint="eastAsia"/>
              <w:highlight w:val="white"/>
            </w:rPr>
          </w:rPrChange>
        </w:rPr>
        <w:t>参数</w:t>
      </w:r>
      <w:r w:rsidR="00213317" w:rsidRPr="003D1EDE">
        <w:rPr>
          <w:rFonts w:asciiTheme="minorEastAsia" w:hAnsiTheme="minorEastAsia" w:cs="新宋体" w:hint="eastAsia"/>
          <w:color w:val="000000"/>
          <w:kern w:val="0"/>
          <w:szCs w:val="21"/>
          <w:highlight w:val="white"/>
          <w:rPrChange w:id="345" w:author="Xinyu Liu" w:date="2015-10-09T17:32:00Z">
            <w:rPr>
              <w:rFonts w:hint="eastAsia"/>
              <w:highlight w:val="white"/>
            </w:rPr>
          </w:rPrChange>
        </w:rPr>
        <w:t>，移动选中的</w:t>
      </w:r>
      <w:r w:rsidR="00213317" w:rsidRPr="003D1EDE">
        <w:rPr>
          <w:rFonts w:asciiTheme="minorEastAsia" w:hAnsiTheme="minorEastAsia" w:cs="新宋体"/>
          <w:color w:val="000000"/>
          <w:kern w:val="0"/>
          <w:szCs w:val="21"/>
          <w:highlight w:val="white"/>
          <w:rPrChange w:id="346" w:author="Xinyu Liu" w:date="2015-10-09T17:32:00Z">
            <w:rPr>
              <w:highlight w:val="white"/>
            </w:rPr>
          </w:rPrChange>
        </w:rPr>
        <w:t>S</w:t>
      </w:r>
      <w:r w:rsidR="00213317" w:rsidRPr="003D1EDE">
        <w:rPr>
          <w:rFonts w:asciiTheme="minorEastAsia" w:hAnsiTheme="minorEastAsia" w:cs="新宋体"/>
          <w:color w:val="000000"/>
          <w:kern w:val="0"/>
          <w:szCs w:val="21"/>
          <w:rPrChange w:id="347" w:author="Xinyu Liu" w:date="2015-10-09T17:32:00Z">
            <w:rPr/>
          </w:rPrChange>
        </w:rPr>
        <w:t>troke</w:t>
      </w:r>
      <w:ins w:id="348" w:author="Xinyu Liu" w:date="2015-10-09T17:19:00Z">
        <w:r w:rsidR="00153502" w:rsidRPr="003D1EDE">
          <w:rPr>
            <w:rFonts w:asciiTheme="minorEastAsia" w:hAnsiTheme="minorEastAsia" w:cs="新宋体" w:hint="eastAsia"/>
            <w:color w:val="000000"/>
            <w:kern w:val="0"/>
            <w:szCs w:val="21"/>
            <w:rPrChange w:id="349" w:author="Xinyu Liu" w:date="2015-10-09T17:32:00Z">
              <w:rPr>
                <w:rFonts w:hint="eastAsia"/>
              </w:rPr>
            </w:rPrChange>
          </w:rPr>
          <w:t>。</w:t>
        </w:r>
      </w:ins>
      <w:del w:id="350" w:author="Xinyu Liu" w:date="2015-10-09T17:19:00Z">
        <w:r w:rsidR="00213317" w:rsidRPr="003D1EDE" w:rsidDel="00153502">
          <w:rPr>
            <w:rFonts w:asciiTheme="minorEastAsia" w:hAnsiTheme="minorEastAsia" w:cs="新宋体"/>
            <w:color w:val="000000"/>
            <w:kern w:val="0"/>
            <w:szCs w:val="21"/>
            <w:rPrChange w:id="351" w:author="Xinyu Liu" w:date="2015-10-09T17:32:00Z">
              <w:rPr/>
            </w:rPrChange>
          </w:rPr>
          <w:delText>,</w:delText>
        </w:r>
      </w:del>
    </w:p>
    <w:p w:rsidR="005F6B4E" w:rsidRDefault="007A5A6D" w:rsidP="007A5A6D">
      <w:pPr>
        <w:pStyle w:val="Heading2"/>
      </w:pPr>
      <w:r>
        <w:rPr>
          <w:rFonts w:hint="eastAsia"/>
        </w:rPr>
        <w:t>创建第四个场景</w:t>
      </w:r>
    </w:p>
    <w:p w:rsidR="007A5A6D" w:rsidRDefault="007A5A6D" w:rsidP="007A5A6D">
      <w:pPr>
        <w:pStyle w:val="Heading3"/>
        <w:rPr>
          <w:sz w:val="28"/>
          <w:szCs w:val="28"/>
        </w:rPr>
      </w:pPr>
      <w:r w:rsidRPr="007A5A6D">
        <w:rPr>
          <w:sz w:val="28"/>
          <w:szCs w:val="28"/>
        </w:rPr>
        <w:t>场景描述</w:t>
      </w:r>
    </w:p>
    <w:p w:rsidR="00776DE1" w:rsidRPr="00390BC8" w:rsidRDefault="00776DE1" w:rsidP="0040511A">
      <w:pPr>
        <w:spacing w:line="360" w:lineRule="auto"/>
        <w:rPr>
          <w:rFonts w:asciiTheme="minorEastAsia" w:hAnsiTheme="minorEastAsia"/>
        </w:rPr>
      </w:pPr>
      <w:r w:rsidRPr="00390BC8">
        <w:rPr>
          <w:rFonts w:asciiTheme="minorEastAsia" w:hAnsiTheme="minorEastAsia"/>
        </w:rPr>
        <w:t>在这个场景里</w:t>
      </w:r>
      <w:r w:rsidRPr="00390BC8">
        <w:rPr>
          <w:rFonts w:asciiTheme="minorEastAsia" w:hAnsiTheme="minorEastAsia" w:hint="eastAsia"/>
        </w:rPr>
        <w:t>，</w:t>
      </w:r>
      <w:r w:rsidRPr="00390BC8">
        <w:rPr>
          <w:rFonts w:asciiTheme="minorEastAsia" w:hAnsiTheme="minorEastAsia"/>
        </w:rPr>
        <w:t>主要演示了多设备间</w:t>
      </w:r>
      <w:ins w:id="352" w:author="Xinyu Liu" w:date="2015-10-09T17:19:00Z">
        <w:r w:rsidR="009313EC">
          <w:rPr>
            <w:rFonts w:asciiTheme="minorEastAsia" w:hAnsiTheme="minorEastAsia" w:hint="eastAsia"/>
          </w:rPr>
          <w:t>的</w:t>
        </w:r>
      </w:ins>
      <w:del w:id="353" w:author="Xinyu Liu" w:date="2015-10-09T17:19:00Z">
        <w:r w:rsidRPr="00390BC8" w:rsidDel="009313EC">
          <w:rPr>
            <w:rFonts w:asciiTheme="minorEastAsia" w:hAnsiTheme="minorEastAsia"/>
          </w:rPr>
          <w:delText>绘图板的</w:delText>
        </w:r>
      </w:del>
      <w:r w:rsidRPr="00390BC8">
        <w:rPr>
          <w:rFonts w:asciiTheme="minorEastAsia" w:hAnsiTheme="minorEastAsia"/>
        </w:rPr>
        <w:t>同步</w:t>
      </w:r>
      <w:ins w:id="354" w:author="Xinyu Liu" w:date="2015-10-09T17:19:00Z">
        <w:r w:rsidR="009313EC">
          <w:rPr>
            <w:rFonts w:asciiTheme="minorEastAsia" w:hAnsiTheme="minorEastAsia" w:hint="eastAsia"/>
          </w:rPr>
          <w:t>绘图场景</w:t>
        </w:r>
      </w:ins>
      <w:r w:rsidRPr="00390BC8">
        <w:rPr>
          <w:rFonts w:asciiTheme="minorEastAsia" w:hAnsiTheme="minorEastAsia" w:hint="eastAsia"/>
        </w:rPr>
        <w:t>。</w:t>
      </w:r>
      <w:r w:rsidR="00BC665F" w:rsidRPr="00390BC8">
        <w:rPr>
          <w:rFonts w:asciiTheme="minorEastAsia" w:hAnsiTheme="minorEastAsia"/>
        </w:rPr>
        <w:t>在填写远程设备</w:t>
      </w:r>
      <w:r w:rsidR="00BC665F" w:rsidRPr="00390BC8">
        <w:rPr>
          <w:rFonts w:asciiTheme="minorEastAsia" w:hAnsiTheme="minorEastAsia" w:hint="eastAsia"/>
        </w:rPr>
        <w:t>IP地址后，可以与远程设备建立</w:t>
      </w:r>
      <w:r w:rsidR="00BC665F" w:rsidRPr="00390BC8">
        <w:rPr>
          <w:rFonts w:asciiTheme="minorEastAsia" w:hAnsiTheme="minorEastAsia"/>
        </w:rPr>
        <w:t>Socket</w:t>
      </w:r>
      <w:r w:rsidR="00BC665F" w:rsidRPr="00390BC8">
        <w:rPr>
          <w:rFonts w:asciiTheme="minorEastAsia" w:hAnsiTheme="minorEastAsia" w:hint="eastAsia"/>
        </w:rPr>
        <w:t>连接</w:t>
      </w:r>
      <w:r w:rsidR="004401AE" w:rsidRPr="00390BC8">
        <w:rPr>
          <w:rFonts w:asciiTheme="minorEastAsia" w:hAnsiTheme="minorEastAsia" w:hint="eastAsia"/>
        </w:rPr>
        <w:t>,</w:t>
      </w:r>
      <w:ins w:id="355" w:author="Xinyu Liu" w:date="2015-10-09T17:19:00Z">
        <w:r w:rsidR="009313EC">
          <w:rPr>
            <w:rFonts w:asciiTheme="minorEastAsia" w:hAnsiTheme="minorEastAsia"/>
          </w:rPr>
          <w:t xml:space="preserve"> </w:t>
        </w:r>
      </w:ins>
      <w:ins w:id="356" w:author="Xinyu Liu" w:date="2015-10-09T17:20:00Z">
        <w:r w:rsidR="009313EC">
          <w:rPr>
            <w:rFonts w:asciiTheme="minorEastAsia" w:hAnsiTheme="minorEastAsia" w:hint="eastAsia"/>
          </w:rPr>
          <w:t>实时</w:t>
        </w:r>
      </w:ins>
      <w:r w:rsidR="004401AE" w:rsidRPr="00390BC8">
        <w:rPr>
          <w:rFonts w:asciiTheme="minorEastAsia" w:hAnsiTheme="minorEastAsia" w:hint="eastAsia"/>
        </w:rPr>
        <w:t>共享绘图板。</w:t>
      </w:r>
    </w:p>
    <w:p w:rsidR="004401AE" w:rsidRDefault="004401AE" w:rsidP="004401AE">
      <w:pPr>
        <w:pStyle w:val="Heading3"/>
        <w:rPr>
          <w:sz w:val="28"/>
          <w:szCs w:val="28"/>
        </w:rPr>
      </w:pPr>
      <w:r w:rsidRPr="004401AE">
        <w:rPr>
          <w:sz w:val="28"/>
          <w:szCs w:val="28"/>
        </w:rPr>
        <w:lastRenderedPageBreak/>
        <w:t>知识点</w:t>
      </w:r>
    </w:p>
    <w:p w:rsidR="004401AE" w:rsidRPr="006A7BEB" w:rsidRDefault="00B37495" w:rsidP="006A7BEB">
      <w:pPr>
        <w:pStyle w:val="HTMLPreformatted"/>
        <w:spacing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6A7BEB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StreamSocketListener</w:t>
      </w:r>
      <w:ins w:id="357" w:author="Xinyu Liu" w:date="2015-10-09T17:33:00Z">
        <w:r w:rsidR="00DD6D77">
          <w:rPr>
            <w:rFonts w:asciiTheme="minorEastAsia" w:eastAsiaTheme="minorEastAsia" w:hAnsiTheme="minorEastAsia" w:hint="eastAsia"/>
            <w:sz w:val="21"/>
            <w:szCs w:val="21"/>
          </w:rPr>
          <w:t>:</w:t>
        </w:r>
      </w:ins>
      <w:del w:id="358" w:author="Xinyu Liu" w:date="2015-10-09T17:33:00Z">
        <w:r w:rsidR="00390BC8" w:rsidRPr="006A7BEB" w:rsidDel="00DD6D77">
          <w:rPr>
            <w:rFonts w:asciiTheme="minorEastAsia" w:eastAsiaTheme="minorEastAsia" w:hAnsiTheme="minorEastAsia" w:hint="eastAsia"/>
            <w:sz w:val="21"/>
            <w:szCs w:val="21"/>
          </w:rPr>
          <w:delText>。</w:delText>
        </w:r>
      </w:del>
      <w:r w:rsidR="00390BC8" w:rsidRPr="006A7BEB">
        <w:rPr>
          <w:rFonts w:asciiTheme="minorEastAsia" w:eastAsiaTheme="minorEastAsia" w:hAnsiTheme="minorEastAsia" w:cstheme="minorBidi"/>
          <w:kern w:val="2"/>
          <w:sz w:val="21"/>
          <w:szCs w:val="21"/>
        </w:rPr>
        <w:t>通过 StreamSocketListener 实现 tcp 通信的服务端的 socket 监听</w:t>
      </w:r>
      <w:r w:rsidR="00390BC8" w:rsidRPr="006A7BEB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。</w:t>
      </w:r>
    </w:p>
    <w:p w:rsidR="00B37495" w:rsidRPr="006A7BEB" w:rsidRDefault="0000470B" w:rsidP="006A7BE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A7BEB">
        <w:rPr>
          <w:rFonts w:asciiTheme="minorEastAsia" w:hAnsiTheme="minorEastAsia"/>
          <w:b/>
          <w:szCs w:val="21"/>
        </w:rPr>
        <w:t>StreamSocket</w:t>
      </w:r>
      <w:ins w:id="359" w:author="Xinyu Liu" w:date="2015-10-09T17:33:00Z">
        <w:r w:rsidR="00DD6D77">
          <w:rPr>
            <w:rFonts w:asciiTheme="minorEastAsia" w:hAnsiTheme="minorEastAsia" w:hint="eastAsia"/>
            <w:szCs w:val="21"/>
          </w:rPr>
          <w:t>：</w:t>
        </w:r>
      </w:ins>
      <w:del w:id="360" w:author="Xinyu Liu" w:date="2015-10-09T17:33:00Z">
        <w:r w:rsidR="00390BC8" w:rsidRPr="006A7BEB" w:rsidDel="00DD6D77">
          <w:rPr>
            <w:rFonts w:asciiTheme="minorEastAsia" w:hAnsiTheme="minorEastAsia" w:hint="eastAsia"/>
            <w:szCs w:val="21"/>
          </w:rPr>
          <w:delText>。</w:delText>
        </w:r>
      </w:del>
      <w:r w:rsidR="00390BC8" w:rsidRPr="006A7BEB">
        <w:rPr>
          <w:rFonts w:asciiTheme="minorEastAsia" w:hAnsiTheme="minorEastAsia"/>
          <w:szCs w:val="21"/>
        </w:rPr>
        <w:t>通过 StreamSocket 实现 tcp 通信的客户端 socket</w:t>
      </w:r>
    </w:p>
    <w:p w:rsidR="0040313F" w:rsidRPr="003955F6" w:rsidRDefault="00F00CD5" w:rsidP="00B17164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6A7BEB">
        <w:rPr>
          <w:rFonts w:asciiTheme="minorEastAsia" w:hAnsiTheme="minorEastAsia"/>
          <w:b/>
          <w:szCs w:val="21"/>
        </w:rPr>
        <w:t>InkStrokeContainer</w:t>
      </w:r>
      <w:r w:rsidR="0094106D" w:rsidRPr="006A7BEB">
        <w:rPr>
          <w:rFonts w:asciiTheme="minorEastAsia" w:hAnsiTheme="minorEastAsia" w:hint="eastAsia"/>
          <w:b/>
          <w:szCs w:val="21"/>
        </w:rPr>
        <w:t>：</w:t>
      </w:r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LoadAsync(</w:t>
      </w:r>
      <w:r w:rsidR="002157D0" w:rsidRPr="006A7BEB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IInputStream</w:t>
      </w:r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inputStream)</w:t>
      </w:r>
      <w:r w:rsidR="002157D0" w:rsidRPr="006A7BEB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、</w:t>
      </w:r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SaveAsync(</w:t>
      </w:r>
      <w:r w:rsidR="002157D0" w:rsidRPr="006A7BEB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IOutputStream</w:t>
      </w:r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outputStream)</w:t>
      </w:r>
    </w:p>
    <w:p w:rsidR="0040313F" w:rsidRDefault="00994F18" w:rsidP="00253C3D">
      <w:pPr>
        <w:pStyle w:val="Heading3"/>
        <w:rPr>
          <w:rFonts w:asciiTheme="minorEastAsia" w:hAnsiTheme="minorEastAsia"/>
          <w:sz w:val="28"/>
          <w:szCs w:val="28"/>
        </w:rPr>
      </w:pPr>
      <w:r w:rsidRPr="00253C3D">
        <w:rPr>
          <w:rFonts w:asciiTheme="minorEastAsia" w:hAnsiTheme="minorEastAsia"/>
          <w:sz w:val="28"/>
          <w:szCs w:val="28"/>
          <w:highlight w:val="white"/>
        </w:rPr>
        <w:t>创建</w:t>
      </w:r>
      <w:r w:rsidRPr="00253C3D">
        <w:rPr>
          <w:rFonts w:asciiTheme="minorEastAsia" w:hAnsiTheme="minorEastAsia" w:hint="eastAsia"/>
          <w:sz w:val="28"/>
          <w:szCs w:val="28"/>
        </w:rPr>
        <w:t>XAML</w:t>
      </w:r>
      <w:r w:rsidRPr="00253C3D">
        <w:rPr>
          <w:rFonts w:asciiTheme="minorEastAsia" w:hAnsiTheme="minorEastAsia" w:hint="eastAsia"/>
          <w:sz w:val="28"/>
          <w:szCs w:val="28"/>
          <w:highlight w:val="white"/>
        </w:rPr>
        <w:t>视图文件</w:t>
      </w:r>
    </w:p>
    <w:p w:rsidR="00C8303B" w:rsidRPr="003955F6" w:rsidRDefault="00C8303B" w:rsidP="003955F6">
      <w:pPr>
        <w:spacing w:line="360" w:lineRule="auto"/>
        <w:rPr>
          <w:rFonts w:asciiTheme="minorEastAsia" w:hAnsiTheme="minorEastAsia"/>
        </w:rPr>
      </w:pPr>
      <w:r w:rsidRPr="003955F6">
        <w:rPr>
          <w:rFonts w:asciiTheme="minorEastAsia" w:hAnsiTheme="minorEastAsia" w:hint="eastAsia"/>
        </w:rPr>
        <w:t>在解决方案资源管理器中，右键单击该项目SimpleInk</w:t>
      </w:r>
      <w:r w:rsidR="003955F6">
        <w:rPr>
          <w:rFonts w:asciiTheme="minorEastAsia" w:hAnsiTheme="minorEastAsia" w:hint="eastAsia"/>
        </w:rPr>
        <w:t>（除非你有其他的命名）。从“添加”菜单中，选择“新建项</w:t>
      </w:r>
      <w:r w:rsidRPr="003955F6">
        <w:rPr>
          <w:rFonts w:asciiTheme="minorEastAsia" w:hAnsiTheme="minorEastAsia" w:hint="eastAsia"/>
        </w:rPr>
        <w:t>”。</w:t>
      </w:r>
    </w:p>
    <w:p w:rsidR="00C40894" w:rsidRDefault="004E5F4A" w:rsidP="000677C4">
      <w:r>
        <w:rPr>
          <w:noProof/>
        </w:rPr>
        <w:drawing>
          <wp:inline distT="0" distB="0" distL="0" distR="0" wp14:anchorId="608CF8E8" wp14:editId="1B35B72C">
            <wp:extent cx="5274310" cy="4741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04" w:rsidRPr="00483E3F" w:rsidRDefault="00C40894" w:rsidP="00483E3F">
      <w:pPr>
        <w:spacing w:line="360" w:lineRule="auto"/>
        <w:rPr>
          <w:rFonts w:asciiTheme="minorEastAsia" w:hAnsiTheme="minorEastAsia"/>
        </w:rPr>
      </w:pPr>
      <w:r w:rsidRPr="00896081">
        <w:rPr>
          <w:rFonts w:asciiTheme="minorEastAsia" w:hAnsiTheme="minorEastAsia" w:hint="eastAsia"/>
        </w:rPr>
        <w:t>在左侧Visual</w:t>
      </w:r>
      <w:r w:rsidRPr="00896081">
        <w:rPr>
          <w:rFonts w:asciiTheme="minorEastAsia" w:hAnsiTheme="minorEastAsia"/>
        </w:rPr>
        <w:t xml:space="preserve"> </w:t>
      </w:r>
      <w:r w:rsidRPr="00896081">
        <w:rPr>
          <w:rFonts w:asciiTheme="minorEastAsia" w:hAnsiTheme="minorEastAsia" w:hint="eastAsia"/>
        </w:rPr>
        <w:t>C#</w:t>
      </w:r>
      <w:r w:rsidRPr="00896081">
        <w:rPr>
          <w:rFonts w:asciiTheme="minorEastAsia" w:hAnsiTheme="minorEastAsia"/>
        </w:rPr>
        <w:t xml:space="preserve"> </w:t>
      </w:r>
      <w:r w:rsidRPr="00896081">
        <w:rPr>
          <w:rFonts w:asciiTheme="minorEastAsia" w:hAnsiTheme="minorEastAsia" w:hint="eastAsia"/>
        </w:rPr>
        <w:t>模板中，可以选择文件类型，我们添加一个“空白</w:t>
      </w:r>
      <w:r w:rsidRPr="00896081">
        <w:rPr>
          <w:rFonts w:asciiTheme="minorEastAsia" w:hAnsiTheme="minorEastAsia"/>
        </w:rPr>
        <w:t>页</w:t>
      </w:r>
      <w:r w:rsidRPr="00896081">
        <w:rPr>
          <w:rFonts w:asciiTheme="minorEastAsia" w:hAnsiTheme="minorEastAsia" w:hint="eastAsia"/>
        </w:rPr>
        <w:t>”用来展示我们的第</w:t>
      </w:r>
      <w:ins w:id="361" w:author="Xinyu Liu" w:date="2015-10-09T17:21:00Z">
        <w:r w:rsidR="009313EC">
          <w:rPr>
            <w:rFonts w:asciiTheme="minorEastAsia" w:hAnsiTheme="minorEastAsia" w:hint="eastAsia"/>
          </w:rPr>
          <w:t>四</w:t>
        </w:r>
      </w:ins>
      <w:del w:id="362" w:author="Xinyu Liu" w:date="2015-10-09T17:21:00Z">
        <w:r w:rsidRPr="00896081" w:rsidDel="009313EC">
          <w:rPr>
            <w:rFonts w:asciiTheme="minorEastAsia" w:hAnsiTheme="minorEastAsia" w:hint="eastAsia"/>
          </w:rPr>
          <w:delText>一</w:delText>
        </w:r>
      </w:del>
      <w:r w:rsidRPr="00896081">
        <w:rPr>
          <w:rFonts w:asciiTheme="minorEastAsia" w:hAnsiTheme="minorEastAsia" w:hint="eastAsia"/>
        </w:rPr>
        <w:t>个应用场景。</w:t>
      </w:r>
      <w:del w:id="363" w:author="Xinyu Liu" w:date="2015-10-09T17:26:00Z">
        <w:r w:rsidRPr="00896081" w:rsidDel="00275F74">
          <w:rPr>
            <w:rFonts w:asciiTheme="minorEastAsia" w:hAnsiTheme="minorEastAsia" w:hint="eastAsia"/>
          </w:rPr>
          <w:delText>我们建议的</w:delText>
        </w:r>
      </w:del>
      <w:r w:rsidRPr="00896081">
        <w:rPr>
          <w:rFonts w:asciiTheme="minorEastAsia" w:hAnsiTheme="minorEastAsia" w:hint="eastAsia"/>
        </w:rPr>
        <w:t>命名</w:t>
      </w:r>
      <w:ins w:id="364" w:author="Xinyu Liu" w:date="2015-10-09T17:26:00Z">
        <w:r w:rsidR="00275F74">
          <w:rPr>
            <w:rFonts w:asciiTheme="minorEastAsia" w:hAnsiTheme="minorEastAsia" w:hint="eastAsia"/>
          </w:rPr>
          <w:t>为</w:t>
        </w:r>
      </w:ins>
      <w:del w:id="365" w:author="Xinyu Liu" w:date="2015-10-09T17:26:00Z">
        <w:r w:rsidRPr="00896081" w:rsidDel="00275F74">
          <w:rPr>
            <w:rFonts w:asciiTheme="minorEastAsia" w:hAnsiTheme="minorEastAsia" w:hint="eastAsia"/>
          </w:rPr>
          <w:delText>是</w:delText>
        </w:r>
      </w:del>
      <w:r w:rsidR="000D4753" w:rsidRPr="00896081">
        <w:rPr>
          <w:rFonts w:asciiTheme="minorEastAsia" w:hAnsiTheme="minorEastAsia"/>
        </w:rPr>
        <w:t>Scenario4</w:t>
      </w:r>
      <w:r w:rsidRPr="00896081">
        <w:rPr>
          <w:rFonts w:asciiTheme="minorEastAsia" w:hAnsiTheme="minorEastAsia" w:hint="eastAsia"/>
        </w:rPr>
        <w:t>。</w:t>
      </w:r>
    </w:p>
    <w:p w:rsidR="00FC2604" w:rsidRDefault="00FC2604" w:rsidP="000677C4">
      <w:r>
        <w:rPr>
          <w:noProof/>
        </w:rPr>
        <w:lastRenderedPageBreak/>
        <w:drawing>
          <wp:inline distT="0" distB="0" distL="0" distR="0" wp14:anchorId="2F1E90A8" wp14:editId="444CE37C">
            <wp:extent cx="5274310" cy="30086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3" w:rsidRDefault="008074A4" w:rsidP="00AB515C">
      <w:pPr>
        <w:spacing w:line="360" w:lineRule="auto"/>
      </w:pPr>
      <w:r w:rsidRPr="00AB515C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1827F" wp14:editId="23F7F52A">
                <wp:simplePos x="0" y="0"/>
                <wp:positionH relativeFrom="column">
                  <wp:posOffset>22860</wp:posOffset>
                </wp:positionH>
                <wp:positionV relativeFrom="paragraph">
                  <wp:posOffset>381000</wp:posOffset>
                </wp:positionV>
                <wp:extent cx="5242560" cy="3268980"/>
                <wp:effectExtent l="0" t="0" r="15240" b="2667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listener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listener.ConnectionReceived += OnConnection;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listener.Control.KeepAlive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B1E9A" w:rsidRDefault="003B1E9A" w:rsidP="003B1E9A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listener.BindEndpointAsync(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(txtBoxAddress.Text), ServiceName);</w:t>
                            </w:r>
                          </w:p>
                          <w:p w:rsidR="008074A4" w:rsidRDefault="003B1E9A" w:rsidP="003B1E9A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"Listening"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 w:rsidR="008074A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exception)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.GetStatus(exception.HResult) ==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SocketErrorStatus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.Unknown)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8939E1" w:rsidRDefault="008074A4" w:rsidP="008939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8939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rootPage.ShowMessage(</w:t>
                            </w:r>
                          </w:p>
                          <w:p w:rsidR="008074A4" w:rsidRDefault="008939E1" w:rsidP="008939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"Start listening failed with error: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exception.Message);</w:t>
                            </w:r>
                            <w:r w:rsidR="008074A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8074A4" w:rsidRDefault="008074A4" w:rsidP="008074A4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01827F" id="_x0000_s1031" type="#_x0000_t202" style="position:absolute;left:0;text-align:left;margin-left:1.8pt;margin-top:30pt;width:412.8pt;height:25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">
                <v:textbox>
                  <w:txbxContent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listener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listener.ConnectionReceived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OnConnection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listener.Control.KeepAlive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B1E9A" w:rsidRDefault="003B1E9A" w:rsidP="003B1E9A">
                      <w:pPr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listener.BindEndpointAsync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txtBoxAddress.Text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ServiceName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074A4" w:rsidRDefault="003B1E9A" w:rsidP="003B1E9A">
                      <w:pPr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"Listening"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 w:rsidR="008074A4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exception)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.GetStatus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exception.HResult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SocketErrorStatus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.Unknown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8939E1" w:rsidRDefault="008074A4" w:rsidP="008939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="008939E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8939E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8074A4" w:rsidRDefault="008939E1" w:rsidP="008939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"Start listening failed with error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: "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 w:rsidR="008074A4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8074A4" w:rsidRDefault="008074A4" w:rsidP="008074A4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736" w:rsidRPr="00AB515C">
        <w:rPr>
          <w:rFonts w:asciiTheme="minorEastAsia" w:hAnsiTheme="minorEastAsia"/>
        </w:rPr>
        <w:t>Socket</w:t>
      </w:r>
      <w:r w:rsidR="00C70736" w:rsidRPr="00AB515C">
        <w:rPr>
          <w:rFonts w:asciiTheme="minorEastAsia" w:hAnsiTheme="minorEastAsia" w:hint="eastAsia"/>
        </w:rPr>
        <w:t>监听代码样章</w:t>
      </w:r>
      <w:r w:rsidR="00C70736" w:rsidRPr="00896081">
        <w:rPr>
          <w:rFonts w:asciiTheme="minorEastAsia" w:hAnsiTheme="minorEastAsia" w:hint="eastAsia"/>
        </w:rPr>
        <w:t>：</w:t>
      </w:r>
    </w:p>
    <w:p w:rsidR="00E72184" w:rsidRPr="00896081" w:rsidRDefault="007C30D2" w:rsidP="00AB515C">
      <w:pPr>
        <w:spacing w:line="360" w:lineRule="auto"/>
        <w:rPr>
          <w:rFonts w:asciiTheme="minorEastAsia" w:hAnsiTheme="minorEastAsia"/>
        </w:rPr>
      </w:pPr>
      <w:r w:rsidRPr="00896081">
        <w:rPr>
          <w:rFonts w:asciiTheme="minorEastAsia" w:hAnsiTheme="minorEastAsia"/>
        </w:rPr>
        <w:t>Socket</w:t>
      </w:r>
      <w:r w:rsidRPr="00896081">
        <w:rPr>
          <w:rFonts w:asciiTheme="minorEastAsia" w:hAnsiTheme="minorEastAsia" w:hint="eastAsia"/>
        </w:rPr>
        <w:t xml:space="preserve"> Con</w:t>
      </w:r>
      <w:r w:rsidRPr="00896081">
        <w:rPr>
          <w:rFonts w:asciiTheme="minorEastAsia" w:hAnsiTheme="minorEastAsia"/>
        </w:rPr>
        <w:t>nectionReceived</w:t>
      </w:r>
      <w:r w:rsidRPr="00896081">
        <w:rPr>
          <w:rFonts w:asciiTheme="minorEastAsia" w:hAnsiTheme="minorEastAsia" w:hint="eastAsia"/>
        </w:rPr>
        <w:t>事件代码：</w:t>
      </w:r>
    </w:p>
    <w:p w:rsidR="00FA61BC" w:rsidRDefault="00102F19" w:rsidP="000677C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87297B" wp14:editId="674F0D74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5257800" cy="8778240"/>
                <wp:effectExtent l="0" t="0" r="19050" b="2286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77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OnConnection(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StreamSocketListenerConnectionReceivedEventArgs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args)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457F1" w:rsidRPr="002457F1" w:rsidRDefault="002457F1" w:rsidP="00102F1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DataReader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reader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DataReader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(args.Socket.InputStream);</w:t>
                            </w:r>
                          </w:p>
                          <w:p w:rsidR="002457F1" w:rsidRDefault="0095373A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sizeFieldCount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reader.LoadAsync(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(sizeFieldCount !=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stringLength = reader.ReadUInt32();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actualStringLength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reader.LoadAsync(stringLength);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(stringLength != actualStringLength)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{ 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byte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[] dataArray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byte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[actualStringLength];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reader.ReadBytes(dataArray);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.Dispatcher.RunAsync(Windows.UI.Core.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CoreDispatcherPriority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.Normal,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() =&gt;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inkCanvas.InkPresenter.StrokeContainer.Clear();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InMemoryRandomAccessStream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randomAccessStream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InMemoryRandomAccessStream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randomAccessStream.WriteAsync(dataArray.AsBuffer());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randomAccessStream.Seek(0);</w:t>
                            </w:r>
                          </w:p>
                          <w:p w:rsidR="002457F1" w:rsidRP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inkCanvas.InkPresenter.StrokeContainer.LoadAsync(randomAccessStream);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}).AsTask();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exception)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.GetStatus(exception.HResult) ==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SocketErrorStatus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.Unknown)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8F2C77" w:rsidRDefault="002457F1" w:rsidP="008F2C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 w:rsidR="008F2C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rootPage.ShowMessage(</w:t>
                            </w:r>
                          </w:p>
                          <w:p w:rsidR="002457F1" w:rsidRDefault="008F2C77" w:rsidP="008F2C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"Start Receive failed with error: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exception.Message);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AC3305" w:rsidRDefault="002457F1" w:rsidP="002457F1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87297B" id="_x0000_s1032" type="#_x0000_t202" style="position:absolute;left:0;text-align:left;margin-left:362.8pt;margin-top:4.05pt;width:414pt;height:691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">
                <v:textbox>
                  <w:txbxContent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OnConnection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sender,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StreamSocketListenerConnectionReceivedEventArgs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2457F1" w:rsidRPr="002457F1" w:rsidRDefault="002457F1" w:rsidP="00102F1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DataReader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reader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DataReader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args.Socket.InputStream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95373A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sizeFieldCount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reader.LoadAsync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sizeFieldCount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reader.ReadUInt32();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reader.LoadAsync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{ 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byte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dataArray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byte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reader.ReadBytes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dataArray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.Dispatcher.RunAsync(Windows.UI.Core.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CoreDispatcherPriority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.Normal,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() =&gt;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inkCanvas.InkPresenter.StrokeContainer.Clear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InMemoryRandomAccessStream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randomAccessStream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InMemoryRandomAccessStream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randomAccessStream.WriteAsync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dataArray.AsBuffer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randomAccessStream.Seek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0);</w:t>
                      </w:r>
                    </w:p>
                    <w:p w:rsidR="002457F1" w:rsidRP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inkCanvas.InkPresenter.StrokeContainer.LoadAsync(randomAccessStream);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}).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AsTask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exception)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.GetStatus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exception.HResult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SocketErrorStatus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.Unknown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8F2C77" w:rsidRDefault="002457F1" w:rsidP="008F2C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="008F2C7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8F2C7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2457F1" w:rsidRDefault="008F2C77" w:rsidP="008F2C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"Start Receive failed with error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: "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AC3305" w:rsidRDefault="002457F1" w:rsidP="002457F1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61BC" w:rsidRDefault="00542653" w:rsidP="00AB515C">
      <w:pPr>
        <w:spacing w:line="360" w:lineRule="auto"/>
      </w:pPr>
      <w:r w:rsidRPr="00AB515C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BB7B94" wp14:editId="1D80CAC3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219700" cy="6705600"/>
                <wp:effectExtent l="0" t="0" r="19050" b="190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btnConnect_Tapped(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TappedRoutedEventArgs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hostName;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hostName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.txtBoxAddress.Text);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ArgumentException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A53A59" w:rsidRDefault="00542653" w:rsidP="00A53A59">
                            <w:pPr>
                              <w:autoSpaceDE w:val="0"/>
                              <w:autoSpaceDN w:val="0"/>
                              <w:adjustRightInd w:val="0"/>
                              <w:ind w:left="950" w:hangingChars="500" w:hanging="95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 w:rsidR="00A53A5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rootPage.ShowMessage(</w:t>
                            </w:r>
                            <w:r w:rsidR="00A53A59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"Error: Invalid host name."</w:t>
                            </w:r>
                            <w:r w:rsidR="00A53A5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</w:t>
                            </w:r>
                          </w:p>
                          <w:p w:rsidR="00542653" w:rsidRDefault="00542653" w:rsidP="00A53A59">
                            <w:pPr>
                              <w:autoSpaceDE w:val="0"/>
                              <w:autoSpaceDN w:val="0"/>
                              <w:adjustRightInd w:val="0"/>
                              <w:ind w:leftChars="350" w:left="1020" w:hangingChars="150" w:hanging="285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.socketSend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542653" w:rsidRP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.socketSend.Control.KeepAlive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.socketSend.ConnectAsync(hostName, ServiceName);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isConnect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C5F61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exception)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.GetStatus(exception.HResult) ==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SocketErrorStatus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.Unknown)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</w:t>
                            </w:r>
                            <w:r w:rsidR="009C5F6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rootPage.ShowMessage(</w:t>
                            </w:r>
                            <w:r w:rsidR="009C5F61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"Connect failed with error: "</w:t>
                            </w:r>
                            <w:r w:rsidR="009C5F6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exception.Message);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4263035" id="_x0000_s1033" type="#_x0000_t202" style="position:absolute;left:0;text-align:left;margin-left:359.8pt;margin-top:30pt;width:411pt;height:52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">
                <v:textbox>
                  <w:txbxContent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btnConnect_Tapped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TappedRoutedEventArgs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.txtBoxAddress.Text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ArgumentException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A53A59" w:rsidRDefault="00542653" w:rsidP="00A53A59">
                      <w:pPr>
                        <w:autoSpaceDE w:val="0"/>
                        <w:autoSpaceDN w:val="0"/>
                        <w:adjustRightInd w:val="0"/>
                        <w:ind w:left="950" w:hangingChars="500" w:hanging="95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 w:rsidR="00A53A5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A53A5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A53A59"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"Error: Invalid host name."</w:t>
                      </w:r>
                      <w:r w:rsidR="00A53A5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</w:t>
                      </w:r>
                    </w:p>
                    <w:p w:rsidR="00542653" w:rsidRDefault="00542653" w:rsidP="00A53A59">
                      <w:pPr>
                        <w:autoSpaceDE w:val="0"/>
                        <w:autoSpaceDN w:val="0"/>
                        <w:adjustRightInd w:val="0"/>
                        <w:ind w:leftChars="350" w:left="1020" w:hangingChars="150" w:hanging="285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.socketSend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P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.socketSend.Control.KeepAlive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.socketSend.ConnectAsync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ServiceName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isConnect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C5F61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exception)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.GetStatus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exception.HResult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SocketErrorStatus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.Unknown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9C5F61"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"Connect failed with error: "</w:t>
                      </w:r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ADD" w:rsidRPr="00AB515C">
        <w:rPr>
          <w:rFonts w:asciiTheme="minorEastAsia" w:hAnsiTheme="minorEastAsia" w:hint="eastAsia"/>
        </w:rPr>
        <w:t>Socket连接代码</w:t>
      </w:r>
      <w:r w:rsidR="00683ADD">
        <w:rPr>
          <w:rFonts w:hint="eastAsia"/>
        </w:rPr>
        <w:t>：</w:t>
      </w:r>
    </w:p>
    <w:p w:rsidR="00EC6EEA" w:rsidRPr="003D1EDE" w:rsidRDefault="00AD6D54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rPrChange w:id="366" w:author="Xinyu Liu" w:date="2015-10-09T17:33:00Z">
            <w:rPr/>
          </w:rPrChange>
        </w:rPr>
        <w:pPrChange w:id="367" w:author="Xinyu Liu" w:date="2015-10-09T17:33:00Z">
          <w:pPr>
            <w:spacing w:line="360" w:lineRule="auto"/>
            <w:jc w:val="left"/>
          </w:pPr>
        </w:pPrChange>
      </w:pPr>
      <w:r w:rsidRPr="003D1EDE">
        <w:rPr>
          <w:rFonts w:asciiTheme="minorEastAsia" w:hAnsiTheme="minorEastAsia" w:hint="eastAsia"/>
          <w:rPrChange w:id="368" w:author="Xinyu Liu" w:date="2015-10-09T17:33:00Z">
            <w:rPr>
              <w:rFonts w:hint="eastAsia"/>
            </w:rPr>
          </w:rPrChange>
        </w:rPr>
        <w:t>在这个场景里面，远端设备绘图板的显示是</w:t>
      </w:r>
      <w:r w:rsidR="005122F4" w:rsidRPr="003D1EDE">
        <w:rPr>
          <w:rFonts w:asciiTheme="minorEastAsia" w:hAnsiTheme="minorEastAsia" w:hint="eastAsia"/>
          <w:rPrChange w:id="369" w:author="Xinyu Liu" w:date="2015-10-09T17:33:00Z">
            <w:rPr>
              <w:rFonts w:hint="eastAsia"/>
            </w:rPr>
          </w:rPrChange>
        </w:rPr>
        <w:t>通过</w:t>
      </w:r>
      <w:r w:rsidR="005122F4" w:rsidRPr="003D1EDE">
        <w:rPr>
          <w:rFonts w:asciiTheme="minorEastAsia" w:hAnsiTheme="minorEastAsia"/>
          <w:rPrChange w:id="370" w:author="Xinyu Liu" w:date="2015-10-09T17:33:00Z">
            <w:rPr/>
          </w:rPrChange>
        </w:rPr>
        <w:t>InkCanvas.InkPresenter</w:t>
      </w:r>
      <w:r w:rsidR="005122F4" w:rsidRPr="003D1EDE">
        <w:rPr>
          <w:rFonts w:asciiTheme="minorEastAsia" w:hAnsiTheme="minorEastAsia" w:hint="eastAsia"/>
          <w:rPrChange w:id="371" w:author="Xinyu Liu" w:date="2015-10-09T17:33:00Z">
            <w:rPr>
              <w:rFonts w:hint="eastAsia"/>
            </w:rPr>
          </w:rPrChange>
        </w:rPr>
        <w:t>属性的</w:t>
      </w:r>
      <w:r w:rsidR="005122F4" w:rsidRPr="003D1EDE">
        <w:rPr>
          <w:rFonts w:asciiTheme="minorEastAsia" w:hAnsiTheme="minorEastAsia"/>
          <w:rPrChange w:id="372" w:author="Xinyu Liu" w:date="2015-10-09T17:33:00Z">
            <w:rPr/>
          </w:rPrChange>
        </w:rPr>
        <w:t>StrokeContainer</w:t>
      </w:r>
      <w:r w:rsidR="00F05929" w:rsidRPr="003D1EDE">
        <w:rPr>
          <w:rFonts w:asciiTheme="minorEastAsia" w:hAnsiTheme="minorEastAsia" w:hint="eastAsia"/>
          <w:rPrChange w:id="373" w:author="Xinyu Liu" w:date="2015-10-09T17:33:00Z">
            <w:rPr>
              <w:rFonts w:hint="eastAsia"/>
            </w:rPr>
          </w:rPrChange>
        </w:rPr>
        <w:t>类</w:t>
      </w:r>
      <w:r w:rsidR="005122F4" w:rsidRPr="003D1EDE">
        <w:rPr>
          <w:rFonts w:asciiTheme="minorEastAsia" w:hAnsiTheme="minorEastAsia" w:hint="eastAsia"/>
          <w:rPrChange w:id="374" w:author="Xinyu Liu" w:date="2015-10-09T17:33:00Z">
            <w:rPr>
              <w:rFonts w:hint="eastAsia"/>
            </w:rPr>
          </w:rPrChange>
        </w:rPr>
        <w:t>，</w:t>
      </w:r>
      <w:r w:rsidR="005122F4" w:rsidRPr="003D1EDE">
        <w:rPr>
          <w:rFonts w:asciiTheme="minorEastAsia" w:hAnsiTheme="minorEastAsia"/>
          <w:rPrChange w:id="375" w:author="Xinyu Liu" w:date="2015-10-09T17:33:00Z">
            <w:rPr/>
          </w:rPrChange>
        </w:rPr>
        <w:t>LoadAsync(IInputStream inputStream)</w:t>
      </w:r>
      <w:r w:rsidR="005122F4" w:rsidRPr="003D1EDE">
        <w:rPr>
          <w:rFonts w:asciiTheme="minorEastAsia" w:hAnsiTheme="minorEastAsia" w:hint="eastAsia"/>
          <w:rPrChange w:id="376" w:author="Xinyu Liu" w:date="2015-10-09T17:33:00Z">
            <w:rPr>
              <w:rFonts w:hint="eastAsia"/>
            </w:rPr>
          </w:rPrChange>
        </w:rPr>
        <w:t>函数和</w:t>
      </w:r>
      <w:r w:rsidR="005122F4" w:rsidRPr="003D1EDE">
        <w:rPr>
          <w:rFonts w:asciiTheme="minorEastAsia" w:hAnsiTheme="minorEastAsia"/>
          <w:rPrChange w:id="377" w:author="Xinyu Liu" w:date="2015-10-09T17:33:00Z">
            <w:rPr/>
          </w:rPrChange>
        </w:rPr>
        <w:t>SaveAsync(IOutputStream outputStream)</w:t>
      </w:r>
      <w:r w:rsidR="005122F4" w:rsidRPr="003D1EDE">
        <w:rPr>
          <w:rFonts w:asciiTheme="minorEastAsia" w:hAnsiTheme="minorEastAsia" w:hint="eastAsia"/>
          <w:rPrChange w:id="378" w:author="Xinyu Liu" w:date="2015-10-09T17:33:00Z">
            <w:rPr>
              <w:rFonts w:hint="eastAsia"/>
            </w:rPr>
          </w:rPrChange>
        </w:rPr>
        <w:t>函数来完成的。</w:t>
      </w:r>
    </w:p>
    <w:p w:rsidR="00FA61BC" w:rsidRPr="003D1EDE" w:rsidRDefault="005317A6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rPrChange w:id="379" w:author="Xinyu Liu" w:date="2015-10-09T17:33:00Z">
            <w:rPr/>
          </w:rPrChange>
        </w:rPr>
        <w:pPrChange w:id="380" w:author="Xinyu Liu" w:date="2015-10-09T17:33:00Z">
          <w:pPr>
            <w:spacing w:line="360" w:lineRule="auto"/>
            <w:jc w:val="left"/>
          </w:pPr>
        </w:pPrChange>
      </w:pPr>
      <w:r w:rsidRPr="003D1EDE">
        <w:rPr>
          <w:rFonts w:asciiTheme="minorEastAsia" w:hAnsiTheme="minorEastAsia"/>
          <w:rPrChange w:id="381" w:author="Xinyu Liu" w:date="2015-10-09T17:33:00Z">
            <w:rPr/>
          </w:rPrChange>
        </w:rPr>
        <w:t xml:space="preserve">LoadAsync </w:t>
      </w:r>
      <w:r w:rsidRPr="003D1EDE">
        <w:rPr>
          <w:rFonts w:asciiTheme="minorEastAsia" w:hAnsiTheme="minorEastAsia" w:hint="eastAsia"/>
          <w:rPrChange w:id="382" w:author="Xinyu Liu" w:date="2015-10-09T17:33:00Z">
            <w:rPr>
              <w:rFonts w:hint="eastAsia"/>
            </w:rPr>
          </w:rPrChange>
        </w:rPr>
        <w:t>函数</w:t>
      </w:r>
      <w:ins w:id="383" w:author="Xinyu Liu" w:date="2015-10-09T17:33:00Z">
        <w:r w:rsidR="003D1EDE">
          <w:rPr>
            <w:rFonts w:asciiTheme="minorEastAsia" w:hAnsiTheme="minorEastAsia" w:hint="eastAsia"/>
          </w:rPr>
          <w:t>：</w:t>
        </w:r>
      </w:ins>
      <w:del w:id="384" w:author="Xinyu Liu" w:date="2015-10-09T17:33:00Z">
        <w:r w:rsidRPr="003D1EDE" w:rsidDel="003D1EDE">
          <w:rPr>
            <w:rFonts w:asciiTheme="minorEastAsia" w:hAnsiTheme="minorEastAsia" w:hint="eastAsia"/>
            <w:rPrChange w:id="385" w:author="Xinyu Liu" w:date="2015-10-09T17:33:00Z">
              <w:rPr>
                <w:rFonts w:hint="eastAsia"/>
              </w:rPr>
            </w:rPrChange>
          </w:rPr>
          <w:delText>。</w:delText>
        </w:r>
      </w:del>
      <w:r w:rsidRPr="003D1EDE">
        <w:rPr>
          <w:rFonts w:asciiTheme="minorEastAsia" w:hAnsiTheme="minorEastAsia" w:hint="eastAsia"/>
          <w:rPrChange w:id="386" w:author="Xinyu Liu" w:date="2015-10-09T17:33:00Z">
            <w:rPr>
              <w:rFonts w:hint="eastAsia"/>
            </w:rPr>
          </w:rPrChange>
        </w:rPr>
        <w:t>从内存流中加载</w:t>
      </w:r>
      <w:r w:rsidRPr="003D1EDE">
        <w:rPr>
          <w:rFonts w:asciiTheme="minorEastAsia" w:hAnsiTheme="minorEastAsia"/>
          <w:rPrChange w:id="387" w:author="Xinyu Liu" w:date="2015-10-09T17:33:00Z">
            <w:rPr/>
          </w:rPrChange>
        </w:rPr>
        <w:t>InkStroke</w:t>
      </w:r>
      <w:r w:rsidRPr="003D1EDE">
        <w:rPr>
          <w:rFonts w:asciiTheme="minorEastAsia" w:hAnsiTheme="minorEastAsia" w:hint="eastAsia"/>
          <w:rPrChange w:id="388" w:author="Xinyu Liu" w:date="2015-10-09T17:33:00Z">
            <w:rPr>
              <w:rFonts w:hint="eastAsia"/>
            </w:rPr>
          </w:rPrChange>
        </w:rPr>
        <w:t>对象到</w:t>
      </w:r>
      <w:r w:rsidRPr="003D1EDE">
        <w:rPr>
          <w:rFonts w:asciiTheme="minorEastAsia" w:hAnsiTheme="minorEastAsia"/>
          <w:rPrChange w:id="389" w:author="Xinyu Liu" w:date="2015-10-09T17:33:00Z">
            <w:rPr/>
          </w:rPrChange>
        </w:rPr>
        <w:t>InkStrokeContainer,</w:t>
      </w:r>
      <w:r w:rsidRPr="003D1EDE">
        <w:rPr>
          <w:rFonts w:asciiTheme="minorEastAsia" w:hAnsiTheme="minorEastAsia" w:hint="eastAsia"/>
          <w:rPrChange w:id="390" w:author="Xinyu Liu" w:date="2015-10-09T17:33:00Z">
            <w:rPr>
              <w:rFonts w:hint="eastAsia"/>
            </w:rPr>
          </w:rPrChange>
        </w:rPr>
        <w:t>以便于画笔显示。</w:t>
      </w:r>
    </w:p>
    <w:p w:rsidR="00A71FC1" w:rsidRPr="003D1EDE" w:rsidRDefault="005317A6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rPrChange w:id="391" w:author="Xinyu Liu" w:date="2015-10-09T17:33:00Z">
            <w:rPr/>
          </w:rPrChange>
        </w:rPr>
        <w:pPrChange w:id="392" w:author="Xinyu Liu" w:date="2015-10-09T17:33:00Z">
          <w:pPr>
            <w:spacing w:line="360" w:lineRule="auto"/>
            <w:jc w:val="left"/>
          </w:pPr>
        </w:pPrChange>
      </w:pPr>
      <w:r w:rsidRPr="003D1EDE">
        <w:rPr>
          <w:rFonts w:asciiTheme="minorEastAsia" w:hAnsiTheme="minorEastAsia"/>
          <w:rPrChange w:id="393" w:author="Xinyu Liu" w:date="2015-10-09T17:33:00Z">
            <w:rPr/>
          </w:rPrChange>
        </w:rPr>
        <w:lastRenderedPageBreak/>
        <w:t xml:space="preserve">SaveAsync </w:t>
      </w:r>
      <w:r w:rsidRPr="003D1EDE">
        <w:rPr>
          <w:rFonts w:asciiTheme="minorEastAsia" w:hAnsiTheme="minorEastAsia" w:hint="eastAsia"/>
          <w:rPrChange w:id="394" w:author="Xinyu Liu" w:date="2015-10-09T17:33:00Z">
            <w:rPr>
              <w:rFonts w:hint="eastAsia"/>
            </w:rPr>
          </w:rPrChange>
        </w:rPr>
        <w:t>函数</w:t>
      </w:r>
      <w:ins w:id="395" w:author="Xinyu Liu" w:date="2015-10-09T17:33:00Z">
        <w:r w:rsidR="003D1EDE">
          <w:rPr>
            <w:rFonts w:asciiTheme="minorEastAsia" w:hAnsiTheme="minorEastAsia" w:hint="eastAsia"/>
          </w:rPr>
          <w:t>：</w:t>
        </w:r>
      </w:ins>
      <w:del w:id="396" w:author="Xinyu Liu" w:date="2015-10-09T17:33:00Z">
        <w:r w:rsidRPr="003D1EDE" w:rsidDel="003D1EDE">
          <w:rPr>
            <w:rFonts w:asciiTheme="minorEastAsia" w:hAnsiTheme="minorEastAsia" w:hint="eastAsia"/>
            <w:rPrChange w:id="397" w:author="Xinyu Liu" w:date="2015-10-09T17:33:00Z">
              <w:rPr>
                <w:rFonts w:hint="eastAsia"/>
              </w:rPr>
            </w:rPrChange>
          </w:rPr>
          <w:delText>。</w:delText>
        </w:r>
      </w:del>
      <w:r w:rsidRPr="003D1EDE">
        <w:rPr>
          <w:rFonts w:asciiTheme="minorEastAsia" w:hAnsiTheme="minorEastAsia" w:hint="eastAsia"/>
          <w:rPrChange w:id="398" w:author="Xinyu Liu" w:date="2015-10-09T17:33:00Z">
            <w:rPr>
              <w:rFonts w:hint="eastAsia"/>
            </w:rPr>
          </w:rPrChange>
        </w:rPr>
        <w:t>将</w:t>
      </w:r>
      <w:r w:rsidRPr="003D1EDE">
        <w:rPr>
          <w:rFonts w:asciiTheme="minorEastAsia" w:hAnsiTheme="minorEastAsia"/>
          <w:rPrChange w:id="399" w:author="Xinyu Liu" w:date="2015-10-09T17:33:00Z">
            <w:rPr/>
          </w:rPrChange>
        </w:rPr>
        <w:t>InkStrokeContainer</w:t>
      </w:r>
      <w:r w:rsidRPr="003D1EDE">
        <w:rPr>
          <w:rFonts w:asciiTheme="minorEastAsia" w:hAnsiTheme="minorEastAsia" w:hint="eastAsia"/>
          <w:rPrChange w:id="400" w:author="Xinyu Liu" w:date="2015-10-09T17:33:00Z">
            <w:rPr>
              <w:rFonts w:hint="eastAsia"/>
            </w:rPr>
          </w:rPrChange>
        </w:rPr>
        <w:t>中的</w:t>
      </w:r>
      <w:r w:rsidRPr="003D1EDE">
        <w:rPr>
          <w:rFonts w:asciiTheme="minorEastAsia" w:hAnsiTheme="minorEastAsia"/>
          <w:rPrChange w:id="401" w:author="Xinyu Liu" w:date="2015-10-09T17:33:00Z">
            <w:rPr/>
          </w:rPrChange>
        </w:rPr>
        <w:t>InkStroke</w:t>
      </w:r>
      <w:r w:rsidRPr="003D1EDE">
        <w:rPr>
          <w:rFonts w:asciiTheme="minorEastAsia" w:hAnsiTheme="minorEastAsia" w:hint="eastAsia"/>
          <w:rPrChange w:id="402" w:author="Xinyu Liu" w:date="2015-10-09T17:33:00Z">
            <w:rPr>
              <w:rFonts w:hint="eastAsia"/>
            </w:rPr>
          </w:rPrChange>
        </w:rPr>
        <w:t>对象写入内存流。</w:t>
      </w:r>
    </w:p>
    <w:p w:rsidR="00A71FC1" w:rsidRDefault="00901E0C" w:rsidP="00901E0C">
      <w:pPr>
        <w:pStyle w:val="Heading2"/>
      </w:pPr>
      <w:r>
        <w:rPr>
          <w:rFonts w:hint="eastAsia"/>
        </w:rPr>
        <w:t>多语言支持</w:t>
      </w:r>
    </w:p>
    <w:p w:rsidR="000E0C27" w:rsidRDefault="00FC18E2" w:rsidP="00716B2B">
      <w:pPr>
        <w:jc w:val="center"/>
      </w:pPr>
      <w:r>
        <w:rPr>
          <w:noProof/>
        </w:rPr>
        <w:drawing>
          <wp:inline distT="0" distB="0" distL="0" distR="0" wp14:anchorId="0E7FA9B6" wp14:editId="21AA5BB0">
            <wp:extent cx="4800600" cy="5276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27" w:rsidRPr="00716B2B" w:rsidRDefault="000E0C27" w:rsidP="00716B2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16B2B">
        <w:rPr>
          <w:rFonts w:asciiTheme="minorEastAsia" w:hAnsiTheme="minorEastAsia" w:hint="eastAsia"/>
          <w:szCs w:val="21"/>
        </w:rPr>
        <w:t>在解决方案中，添加</w:t>
      </w:r>
      <w:r w:rsidRPr="00716B2B">
        <w:rPr>
          <w:rFonts w:asciiTheme="minorEastAsia" w:hAnsiTheme="minorEastAsia"/>
          <w:szCs w:val="21"/>
        </w:rPr>
        <w:t>strings</w:t>
      </w:r>
      <w:r w:rsidRPr="00716B2B">
        <w:rPr>
          <w:rFonts w:asciiTheme="minorEastAsia" w:hAnsiTheme="minorEastAsia" w:hint="eastAsia"/>
          <w:szCs w:val="21"/>
        </w:rPr>
        <w:t>文件</w:t>
      </w:r>
      <w:r w:rsidR="00CE75DD" w:rsidRPr="00716B2B">
        <w:rPr>
          <w:rFonts w:asciiTheme="minorEastAsia" w:hAnsiTheme="minorEastAsia" w:hint="eastAsia"/>
          <w:szCs w:val="21"/>
        </w:rPr>
        <w:t>夹</w:t>
      </w:r>
      <w:r w:rsidRPr="00716B2B">
        <w:rPr>
          <w:rFonts w:asciiTheme="minorEastAsia" w:hAnsiTheme="minorEastAsia" w:hint="eastAsia"/>
          <w:szCs w:val="21"/>
        </w:rPr>
        <w:t>，里面分别创建英文和中文的资源文件，</w:t>
      </w:r>
      <w:r w:rsidRPr="00716B2B">
        <w:rPr>
          <w:rFonts w:asciiTheme="minorEastAsia" w:hAnsiTheme="minorEastAsia"/>
          <w:szCs w:val="21"/>
        </w:rPr>
        <w:t>en/resources.resw</w:t>
      </w:r>
      <w:r w:rsidRPr="00716B2B">
        <w:rPr>
          <w:rFonts w:asciiTheme="minorEastAsia" w:hAnsiTheme="minorEastAsia" w:hint="eastAsia"/>
          <w:szCs w:val="21"/>
        </w:rPr>
        <w:t>、</w:t>
      </w:r>
      <w:r w:rsidRPr="00716B2B">
        <w:rPr>
          <w:rFonts w:asciiTheme="minorEastAsia" w:hAnsiTheme="minorEastAsia"/>
          <w:szCs w:val="21"/>
        </w:rPr>
        <w:t>zh-cn/resources.resw</w:t>
      </w:r>
      <w:r w:rsidRPr="00716B2B">
        <w:rPr>
          <w:rFonts w:asciiTheme="minorEastAsia" w:hAnsiTheme="minorEastAsia" w:hint="eastAsia"/>
          <w:szCs w:val="21"/>
        </w:rPr>
        <w:t>。</w:t>
      </w:r>
      <w:r w:rsidR="004E240D" w:rsidRPr="00716B2B">
        <w:rPr>
          <w:rFonts w:asciiTheme="minorEastAsia" w:hAnsiTheme="minorEastAsia" w:hint="eastAsia"/>
          <w:szCs w:val="21"/>
        </w:rPr>
        <w:t>用于存储UI元素的英文显示和中文显示。</w:t>
      </w:r>
    </w:p>
    <w:p w:rsidR="00A96E12" w:rsidRPr="00716B2B" w:rsidRDefault="00A96E12" w:rsidP="00716B2B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16B2B">
        <w:rPr>
          <w:rFonts w:asciiTheme="minorEastAsia" w:hAnsiTheme="minorEastAsia" w:hint="eastAsia"/>
          <w:szCs w:val="21"/>
        </w:rPr>
        <w:t>在</w:t>
      </w:r>
      <w:r w:rsidRPr="00716B2B">
        <w:rPr>
          <w:rFonts w:asciiTheme="minorEastAsia" w:hAnsiTheme="minorEastAsia"/>
          <w:szCs w:val="21"/>
        </w:rPr>
        <w:t>Windows 10 中</w:t>
      </w:r>
      <w:r w:rsidRPr="00716B2B">
        <w:rPr>
          <w:rFonts w:asciiTheme="minorEastAsia" w:hAnsiTheme="minorEastAsia" w:hint="eastAsia"/>
          <w:szCs w:val="21"/>
        </w:rPr>
        <w:t>，</w:t>
      </w:r>
      <w:r w:rsidRPr="00716B2B">
        <w:rPr>
          <w:rFonts w:asciiTheme="minorEastAsia" w:hAnsiTheme="minorEastAsia"/>
          <w:szCs w:val="21"/>
        </w:rPr>
        <w:t>当前语言设置可以使用如下代码</w:t>
      </w:r>
      <w:r w:rsidRPr="00716B2B">
        <w:rPr>
          <w:rFonts w:asciiTheme="minorEastAsia" w:hAnsiTheme="minorEastAsia" w:hint="eastAsia"/>
          <w:szCs w:val="21"/>
        </w:rPr>
        <w:t>：</w:t>
      </w:r>
    </w:p>
    <w:p w:rsidR="001F584B" w:rsidRPr="00716B2B" w:rsidRDefault="00AA795B" w:rsidP="00716B2B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Windows.Globalization.</w:t>
      </w:r>
      <w:r w:rsidRPr="00716B2B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ApplicationLanguages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.PrimaryLanguageOverride = </w:t>
      </w:r>
      <w:r w:rsidRPr="00716B2B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"zh-cn"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;</w:t>
      </w:r>
      <w:r w:rsidRPr="00716B2B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or</w:t>
      </w:r>
    </w:p>
    <w:p w:rsidR="00AA795B" w:rsidRPr="00716B2B" w:rsidRDefault="00AA795B" w:rsidP="00716B2B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Windows.Globalization.ApplicationLanguages.PrimaryLanguageOverride = "en-US";</w:t>
      </w:r>
    </w:p>
    <w:p w:rsidR="00A93636" w:rsidRPr="00716B2B" w:rsidRDefault="00A93636" w:rsidP="00716B2B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16B2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PrimaryLanguageOverride</w:t>
      </w:r>
      <w:r w:rsidRPr="00716B2B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为当前应用程序的首选语言</w:t>
      </w:r>
      <w:r w:rsidR="00F1638A" w:rsidRPr="00716B2B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bookmarkEnd w:id="0"/>
    <w:p w:rsidR="00A93636" w:rsidRPr="00DE27DB" w:rsidRDefault="00A93636" w:rsidP="000E0C27">
      <w:pPr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</w:p>
    <w:sectPr w:rsidR="00A93636" w:rsidRPr="00DE27D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851" w:rsidRDefault="00C67851" w:rsidP="00990F2A">
      <w:r>
        <w:separator/>
      </w:r>
    </w:p>
  </w:endnote>
  <w:endnote w:type="continuationSeparator" w:id="0">
    <w:p w:rsidR="00C67851" w:rsidRDefault="00C67851" w:rsidP="009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90936"/>
      <w:docPartObj>
        <w:docPartGallery w:val="Page Numbers (Bottom of Page)"/>
        <w:docPartUnique/>
      </w:docPartObj>
    </w:sdtPr>
    <w:sdtEndPr/>
    <w:sdtContent>
      <w:p w:rsidR="002F707F" w:rsidRDefault="002F70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520" w:rsidRPr="00B07520">
          <w:rPr>
            <w:noProof/>
            <w:lang w:val="zh-CN"/>
          </w:rPr>
          <w:t>1</w:t>
        </w:r>
        <w:r>
          <w:fldChar w:fldCharType="end"/>
        </w:r>
      </w:p>
    </w:sdtContent>
  </w:sdt>
  <w:p w:rsidR="002F707F" w:rsidRDefault="002F7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851" w:rsidRDefault="00C67851" w:rsidP="00990F2A">
      <w:r>
        <w:separator/>
      </w:r>
    </w:p>
  </w:footnote>
  <w:footnote w:type="continuationSeparator" w:id="0">
    <w:p w:rsidR="00C67851" w:rsidRDefault="00C67851" w:rsidP="0099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882132"/>
      <w:docPartObj>
        <w:docPartGallery w:val="Page Numbers (Top of Page)"/>
        <w:docPartUnique/>
      </w:docPartObj>
    </w:sdtPr>
    <w:sdtEndPr/>
    <w:sdtContent>
      <w:p w:rsidR="00DE70A6" w:rsidRDefault="00DE70A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520" w:rsidRPr="00B07520">
          <w:rPr>
            <w:noProof/>
            <w:lang w:val="zh-CN"/>
          </w:rPr>
          <w:t>1</w:t>
        </w:r>
        <w:r>
          <w:fldChar w:fldCharType="end"/>
        </w:r>
      </w:p>
    </w:sdtContent>
  </w:sdt>
  <w:p w:rsidR="00DE70A6" w:rsidRDefault="00DE70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9F4"/>
    <w:multiLevelType w:val="hybridMultilevel"/>
    <w:tmpl w:val="003C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10B9"/>
    <w:multiLevelType w:val="hybridMultilevel"/>
    <w:tmpl w:val="70527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582697"/>
    <w:multiLevelType w:val="hybridMultilevel"/>
    <w:tmpl w:val="5FCC6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F7FC2"/>
    <w:multiLevelType w:val="hybridMultilevel"/>
    <w:tmpl w:val="16006AF0"/>
    <w:lvl w:ilvl="0" w:tplc="EC480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526BF"/>
    <w:multiLevelType w:val="hybridMultilevel"/>
    <w:tmpl w:val="761EFC48"/>
    <w:lvl w:ilvl="0" w:tplc="F650E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D3E54"/>
    <w:multiLevelType w:val="hybridMultilevel"/>
    <w:tmpl w:val="1A9AD6B4"/>
    <w:lvl w:ilvl="0" w:tplc="D0AC150E">
      <w:start w:val="1"/>
      <w:numFmt w:val="decimal"/>
      <w:lvlText w:val="%1."/>
      <w:lvlJc w:val="left"/>
      <w:pPr>
        <w:ind w:left="720" w:hanging="360"/>
      </w:pPr>
      <w:rPr>
        <w:rFonts w:cs="新宋体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33B3E"/>
    <w:multiLevelType w:val="hybridMultilevel"/>
    <w:tmpl w:val="0AB2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nyu Liu">
    <w15:presenceInfo w15:providerId="AD" w15:userId="S-1-5-21-2146773085-903363285-719344707-1642285"/>
  </w15:person>
  <w15:person w15:author="Bo Wang (Ruan Tong Dong Li Xin Xi)">
    <w15:presenceInfo w15:providerId="AD" w15:userId="S-1-5-21-2146773085-903363285-719344707-1524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F3"/>
    <w:rsid w:val="00002D94"/>
    <w:rsid w:val="0000470B"/>
    <w:rsid w:val="000054DC"/>
    <w:rsid w:val="0000612D"/>
    <w:rsid w:val="00022DA9"/>
    <w:rsid w:val="000270D4"/>
    <w:rsid w:val="00042C3E"/>
    <w:rsid w:val="0004764B"/>
    <w:rsid w:val="00052EDA"/>
    <w:rsid w:val="0005340F"/>
    <w:rsid w:val="00053C62"/>
    <w:rsid w:val="00055AB6"/>
    <w:rsid w:val="000570C0"/>
    <w:rsid w:val="000628D5"/>
    <w:rsid w:val="000677C4"/>
    <w:rsid w:val="00085A72"/>
    <w:rsid w:val="00087F1A"/>
    <w:rsid w:val="00094377"/>
    <w:rsid w:val="00094F08"/>
    <w:rsid w:val="000A31A2"/>
    <w:rsid w:val="000B7AC4"/>
    <w:rsid w:val="000C2EE7"/>
    <w:rsid w:val="000D151B"/>
    <w:rsid w:val="000D4753"/>
    <w:rsid w:val="000D638C"/>
    <w:rsid w:val="000D65CD"/>
    <w:rsid w:val="000E0C27"/>
    <w:rsid w:val="000F0078"/>
    <w:rsid w:val="000F0C6D"/>
    <w:rsid w:val="000F2302"/>
    <w:rsid w:val="00102F01"/>
    <w:rsid w:val="00102F19"/>
    <w:rsid w:val="00107CC1"/>
    <w:rsid w:val="00110EAF"/>
    <w:rsid w:val="00113A42"/>
    <w:rsid w:val="001141DE"/>
    <w:rsid w:val="00116B5E"/>
    <w:rsid w:val="001246B6"/>
    <w:rsid w:val="0012561F"/>
    <w:rsid w:val="00132942"/>
    <w:rsid w:val="00134FBF"/>
    <w:rsid w:val="00140ACD"/>
    <w:rsid w:val="00153502"/>
    <w:rsid w:val="001629EC"/>
    <w:rsid w:val="0016708D"/>
    <w:rsid w:val="00173305"/>
    <w:rsid w:val="00187ECA"/>
    <w:rsid w:val="001945C1"/>
    <w:rsid w:val="0019605A"/>
    <w:rsid w:val="001A35F3"/>
    <w:rsid w:val="001C20F2"/>
    <w:rsid w:val="001D2C62"/>
    <w:rsid w:val="001E2576"/>
    <w:rsid w:val="001F584B"/>
    <w:rsid w:val="00213317"/>
    <w:rsid w:val="002157D0"/>
    <w:rsid w:val="00222A83"/>
    <w:rsid w:val="002233CE"/>
    <w:rsid w:val="0024262A"/>
    <w:rsid w:val="002438CD"/>
    <w:rsid w:val="002457F1"/>
    <w:rsid w:val="00252091"/>
    <w:rsid w:val="00253C3D"/>
    <w:rsid w:val="00257E6B"/>
    <w:rsid w:val="00263DF0"/>
    <w:rsid w:val="00275F74"/>
    <w:rsid w:val="00287D3D"/>
    <w:rsid w:val="0029304A"/>
    <w:rsid w:val="00294FDA"/>
    <w:rsid w:val="002A0B56"/>
    <w:rsid w:val="002A38AF"/>
    <w:rsid w:val="002C481E"/>
    <w:rsid w:val="002C48F5"/>
    <w:rsid w:val="002F10CB"/>
    <w:rsid w:val="002F46B1"/>
    <w:rsid w:val="002F5329"/>
    <w:rsid w:val="002F60DB"/>
    <w:rsid w:val="002F707F"/>
    <w:rsid w:val="00303B3F"/>
    <w:rsid w:val="003040D0"/>
    <w:rsid w:val="00307A58"/>
    <w:rsid w:val="00313DF5"/>
    <w:rsid w:val="003436FE"/>
    <w:rsid w:val="00343A4B"/>
    <w:rsid w:val="00347DB2"/>
    <w:rsid w:val="003651F0"/>
    <w:rsid w:val="0037388F"/>
    <w:rsid w:val="00376181"/>
    <w:rsid w:val="00390BC8"/>
    <w:rsid w:val="0039425B"/>
    <w:rsid w:val="003955F6"/>
    <w:rsid w:val="00396037"/>
    <w:rsid w:val="003A1D43"/>
    <w:rsid w:val="003B1E9A"/>
    <w:rsid w:val="003B2E3E"/>
    <w:rsid w:val="003C7683"/>
    <w:rsid w:val="003D1EDE"/>
    <w:rsid w:val="003D2960"/>
    <w:rsid w:val="003D744E"/>
    <w:rsid w:val="003E7E30"/>
    <w:rsid w:val="004001D7"/>
    <w:rsid w:val="00401CDD"/>
    <w:rsid w:val="00402887"/>
    <w:rsid w:val="0040313F"/>
    <w:rsid w:val="0040511A"/>
    <w:rsid w:val="0041002B"/>
    <w:rsid w:val="00412DBA"/>
    <w:rsid w:val="0041488F"/>
    <w:rsid w:val="0042475B"/>
    <w:rsid w:val="00431798"/>
    <w:rsid w:val="004401AE"/>
    <w:rsid w:val="00441068"/>
    <w:rsid w:val="00447017"/>
    <w:rsid w:val="00451E6E"/>
    <w:rsid w:val="004534A8"/>
    <w:rsid w:val="0045396F"/>
    <w:rsid w:val="00454F68"/>
    <w:rsid w:val="00456A67"/>
    <w:rsid w:val="00463B57"/>
    <w:rsid w:val="00473649"/>
    <w:rsid w:val="00480121"/>
    <w:rsid w:val="00483E3F"/>
    <w:rsid w:val="00483EE6"/>
    <w:rsid w:val="004934D1"/>
    <w:rsid w:val="00496311"/>
    <w:rsid w:val="004A14C1"/>
    <w:rsid w:val="004A4B47"/>
    <w:rsid w:val="004A7228"/>
    <w:rsid w:val="004B3779"/>
    <w:rsid w:val="004B559D"/>
    <w:rsid w:val="004B6F58"/>
    <w:rsid w:val="004D1AA8"/>
    <w:rsid w:val="004E240D"/>
    <w:rsid w:val="004E5F4A"/>
    <w:rsid w:val="004F1345"/>
    <w:rsid w:val="004F752D"/>
    <w:rsid w:val="00500841"/>
    <w:rsid w:val="005122F4"/>
    <w:rsid w:val="00520700"/>
    <w:rsid w:val="00522678"/>
    <w:rsid w:val="005241AB"/>
    <w:rsid w:val="005317A6"/>
    <w:rsid w:val="005417D3"/>
    <w:rsid w:val="00542653"/>
    <w:rsid w:val="00546B6D"/>
    <w:rsid w:val="00554DBE"/>
    <w:rsid w:val="005746AE"/>
    <w:rsid w:val="00587306"/>
    <w:rsid w:val="005A0108"/>
    <w:rsid w:val="005D481B"/>
    <w:rsid w:val="005D791A"/>
    <w:rsid w:val="005E024E"/>
    <w:rsid w:val="005E7EC8"/>
    <w:rsid w:val="005F2CF7"/>
    <w:rsid w:val="005F498C"/>
    <w:rsid w:val="005F6A6E"/>
    <w:rsid w:val="005F6B4E"/>
    <w:rsid w:val="00607F99"/>
    <w:rsid w:val="0062552B"/>
    <w:rsid w:val="0062653D"/>
    <w:rsid w:val="0063430E"/>
    <w:rsid w:val="00634ED7"/>
    <w:rsid w:val="00643C08"/>
    <w:rsid w:val="00651811"/>
    <w:rsid w:val="00652C60"/>
    <w:rsid w:val="00655037"/>
    <w:rsid w:val="006642ED"/>
    <w:rsid w:val="00667B2E"/>
    <w:rsid w:val="006726D4"/>
    <w:rsid w:val="00674EB5"/>
    <w:rsid w:val="00683ADD"/>
    <w:rsid w:val="00687589"/>
    <w:rsid w:val="00692544"/>
    <w:rsid w:val="006A7BEB"/>
    <w:rsid w:val="006B36B9"/>
    <w:rsid w:val="006B5843"/>
    <w:rsid w:val="006C021E"/>
    <w:rsid w:val="006C0906"/>
    <w:rsid w:val="006D695C"/>
    <w:rsid w:val="006E2A8A"/>
    <w:rsid w:val="006F0CBC"/>
    <w:rsid w:val="00713ECC"/>
    <w:rsid w:val="007141C7"/>
    <w:rsid w:val="00716B2B"/>
    <w:rsid w:val="00726754"/>
    <w:rsid w:val="00736DBD"/>
    <w:rsid w:val="007414E0"/>
    <w:rsid w:val="007469C0"/>
    <w:rsid w:val="00776DE1"/>
    <w:rsid w:val="00777EEE"/>
    <w:rsid w:val="0078204F"/>
    <w:rsid w:val="007A2FB2"/>
    <w:rsid w:val="007A5A6D"/>
    <w:rsid w:val="007B2D57"/>
    <w:rsid w:val="007C30D2"/>
    <w:rsid w:val="007E33D8"/>
    <w:rsid w:val="008074A4"/>
    <w:rsid w:val="008232ED"/>
    <w:rsid w:val="0082346D"/>
    <w:rsid w:val="00853310"/>
    <w:rsid w:val="00873978"/>
    <w:rsid w:val="008815F3"/>
    <w:rsid w:val="008939E1"/>
    <w:rsid w:val="00894CE1"/>
    <w:rsid w:val="00896081"/>
    <w:rsid w:val="00897D64"/>
    <w:rsid w:val="008A32F6"/>
    <w:rsid w:val="008A7603"/>
    <w:rsid w:val="008B21BF"/>
    <w:rsid w:val="008B42B5"/>
    <w:rsid w:val="008C0B64"/>
    <w:rsid w:val="008F2C77"/>
    <w:rsid w:val="008F5119"/>
    <w:rsid w:val="00901E0C"/>
    <w:rsid w:val="00917A44"/>
    <w:rsid w:val="009278FC"/>
    <w:rsid w:val="009313EC"/>
    <w:rsid w:val="00932093"/>
    <w:rsid w:val="0094106D"/>
    <w:rsid w:val="009517BF"/>
    <w:rsid w:val="009534B1"/>
    <w:rsid w:val="0095373A"/>
    <w:rsid w:val="00961DC9"/>
    <w:rsid w:val="00980B37"/>
    <w:rsid w:val="00983222"/>
    <w:rsid w:val="009872FD"/>
    <w:rsid w:val="00990E13"/>
    <w:rsid w:val="00990F2A"/>
    <w:rsid w:val="009919FA"/>
    <w:rsid w:val="00994D74"/>
    <w:rsid w:val="00994F18"/>
    <w:rsid w:val="009B6E69"/>
    <w:rsid w:val="009C5F61"/>
    <w:rsid w:val="009D3F70"/>
    <w:rsid w:val="009E218A"/>
    <w:rsid w:val="009E4370"/>
    <w:rsid w:val="009F072B"/>
    <w:rsid w:val="009F08A5"/>
    <w:rsid w:val="009F4C7E"/>
    <w:rsid w:val="00A06EB3"/>
    <w:rsid w:val="00A10325"/>
    <w:rsid w:val="00A15C03"/>
    <w:rsid w:val="00A244FC"/>
    <w:rsid w:val="00A3627E"/>
    <w:rsid w:val="00A45AB1"/>
    <w:rsid w:val="00A53A59"/>
    <w:rsid w:val="00A622A2"/>
    <w:rsid w:val="00A71FC1"/>
    <w:rsid w:val="00A72041"/>
    <w:rsid w:val="00A92676"/>
    <w:rsid w:val="00A93636"/>
    <w:rsid w:val="00A96E12"/>
    <w:rsid w:val="00AA795B"/>
    <w:rsid w:val="00AB15B9"/>
    <w:rsid w:val="00AB496C"/>
    <w:rsid w:val="00AB515C"/>
    <w:rsid w:val="00AC3305"/>
    <w:rsid w:val="00AC7436"/>
    <w:rsid w:val="00AD2A20"/>
    <w:rsid w:val="00AD6D54"/>
    <w:rsid w:val="00AD749E"/>
    <w:rsid w:val="00AE1C34"/>
    <w:rsid w:val="00AE7910"/>
    <w:rsid w:val="00AF135B"/>
    <w:rsid w:val="00B07520"/>
    <w:rsid w:val="00B129FA"/>
    <w:rsid w:val="00B13E27"/>
    <w:rsid w:val="00B14B48"/>
    <w:rsid w:val="00B17164"/>
    <w:rsid w:val="00B273E0"/>
    <w:rsid w:val="00B3026F"/>
    <w:rsid w:val="00B37495"/>
    <w:rsid w:val="00B510BA"/>
    <w:rsid w:val="00B52EAA"/>
    <w:rsid w:val="00B6157E"/>
    <w:rsid w:val="00B65A9B"/>
    <w:rsid w:val="00B75CFB"/>
    <w:rsid w:val="00B84292"/>
    <w:rsid w:val="00BA6478"/>
    <w:rsid w:val="00BC665F"/>
    <w:rsid w:val="00BC7F3E"/>
    <w:rsid w:val="00BD72AB"/>
    <w:rsid w:val="00BE6B9B"/>
    <w:rsid w:val="00BF22E9"/>
    <w:rsid w:val="00C227CE"/>
    <w:rsid w:val="00C24B22"/>
    <w:rsid w:val="00C25146"/>
    <w:rsid w:val="00C3616D"/>
    <w:rsid w:val="00C40894"/>
    <w:rsid w:val="00C41E13"/>
    <w:rsid w:val="00C46ADE"/>
    <w:rsid w:val="00C56B12"/>
    <w:rsid w:val="00C6369F"/>
    <w:rsid w:val="00C63D83"/>
    <w:rsid w:val="00C67851"/>
    <w:rsid w:val="00C70736"/>
    <w:rsid w:val="00C76F96"/>
    <w:rsid w:val="00C806F4"/>
    <w:rsid w:val="00C8303B"/>
    <w:rsid w:val="00CA4789"/>
    <w:rsid w:val="00CB584C"/>
    <w:rsid w:val="00CC1208"/>
    <w:rsid w:val="00CE0B18"/>
    <w:rsid w:val="00CE267E"/>
    <w:rsid w:val="00CE75DD"/>
    <w:rsid w:val="00D15C1F"/>
    <w:rsid w:val="00D252EB"/>
    <w:rsid w:val="00D259A2"/>
    <w:rsid w:val="00D30669"/>
    <w:rsid w:val="00D31685"/>
    <w:rsid w:val="00D61B75"/>
    <w:rsid w:val="00D65A93"/>
    <w:rsid w:val="00D72551"/>
    <w:rsid w:val="00D80E66"/>
    <w:rsid w:val="00D84AB3"/>
    <w:rsid w:val="00DA13A2"/>
    <w:rsid w:val="00DA3F28"/>
    <w:rsid w:val="00DC5A22"/>
    <w:rsid w:val="00DD6D77"/>
    <w:rsid w:val="00DE27DB"/>
    <w:rsid w:val="00DE70A6"/>
    <w:rsid w:val="00DF3976"/>
    <w:rsid w:val="00DF5E1E"/>
    <w:rsid w:val="00E01575"/>
    <w:rsid w:val="00E1228D"/>
    <w:rsid w:val="00E15C05"/>
    <w:rsid w:val="00E16214"/>
    <w:rsid w:val="00E62B5F"/>
    <w:rsid w:val="00E63E3E"/>
    <w:rsid w:val="00E6765D"/>
    <w:rsid w:val="00E7164F"/>
    <w:rsid w:val="00E72184"/>
    <w:rsid w:val="00E73568"/>
    <w:rsid w:val="00E85B13"/>
    <w:rsid w:val="00E85D2F"/>
    <w:rsid w:val="00E86812"/>
    <w:rsid w:val="00E90EE9"/>
    <w:rsid w:val="00E9189B"/>
    <w:rsid w:val="00E9659A"/>
    <w:rsid w:val="00EA34E2"/>
    <w:rsid w:val="00EC0CA1"/>
    <w:rsid w:val="00EC6EEA"/>
    <w:rsid w:val="00ED6501"/>
    <w:rsid w:val="00EE2A1A"/>
    <w:rsid w:val="00EF3A5E"/>
    <w:rsid w:val="00EF4865"/>
    <w:rsid w:val="00EF5522"/>
    <w:rsid w:val="00F00CD5"/>
    <w:rsid w:val="00F050FD"/>
    <w:rsid w:val="00F05929"/>
    <w:rsid w:val="00F11BE5"/>
    <w:rsid w:val="00F1638A"/>
    <w:rsid w:val="00F2447C"/>
    <w:rsid w:val="00F27C0F"/>
    <w:rsid w:val="00F34B0F"/>
    <w:rsid w:val="00F37433"/>
    <w:rsid w:val="00F37797"/>
    <w:rsid w:val="00F4245D"/>
    <w:rsid w:val="00F631C6"/>
    <w:rsid w:val="00F66BA0"/>
    <w:rsid w:val="00F754EA"/>
    <w:rsid w:val="00F76796"/>
    <w:rsid w:val="00FA1435"/>
    <w:rsid w:val="00FA61BC"/>
    <w:rsid w:val="00FB2C7A"/>
    <w:rsid w:val="00FB5029"/>
    <w:rsid w:val="00FC18E2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FB2B4-17F0-4BC9-B587-EB9D221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0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D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0F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0F2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F2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96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15C03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961DC9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BC8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alan</dc:creator>
  <cp:keywords/>
  <dc:description/>
  <cp:lastModifiedBy>Bo Wang (Ruan Tong Dong Li Xin Xi)</cp:lastModifiedBy>
  <cp:revision>3</cp:revision>
  <dcterms:created xsi:type="dcterms:W3CDTF">2015-11-20T09:43:00Z</dcterms:created>
  <dcterms:modified xsi:type="dcterms:W3CDTF">2015-11-20T09:43:00Z</dcterms:modified>
</cp:coreProperties>
</file>